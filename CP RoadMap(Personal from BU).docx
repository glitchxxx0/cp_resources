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sz w:val="36"/>
          <w:szCs w:val="36"/>
        </w:rPr>
      </w:pPr>
      <w:r w:rsidDel="00000000" w:rsidR="00000000" w:rsidRPr="00000000">
        <w:rPr>
          <w:sz w:val="36"/>
          <w:szCs w:val="36"/>
          <w:rtl w:val="0"/>
        </w:rPr>
        <w:t xml:space="preserve">This RoadMap is prepared by:</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Saurov Chandra Biswas                                      Md. Faizul Haque</w:t>
      </w:r>
    </w:p>
    <w:p w:rsidR="00000000" w:rsidDel="00000000" w:rsidP="00000000" w:rsidRDefault="00000000" w:rsidRPr="00000000" w14:paraId="00000004">
      <w:pPr>
        <w:rPr/>
      </w:pPr>
      <w:r w:rsidDel="00000000" w:rsidR="00000000" w:rsidRPr="00000000">
        <w:rPr>
          <w:rtl w:val="0"/>
        </w:rPr>
        <w:t xml:space="preserve">Session: 2016-17                                                Session: 2016-17</w:t>
      </w:r>
    </w:p>
    <w:p w:rsidR="00000000" w:rsidDel="00000000" w:rsidP="00000000" w:rsidRDefault="00000000" w:rsidRPr="00000000" w14:paraId="00000005">
      <w:pPr>
        <w:rPr/>
      </w:pPr>
      <w:r w:rsidDel="00000000" w:rsidR="00000000" w:rsidRPr="00000000">
        <w:rPr>
          <w:rtl w:val="0"/>
        </w:rPr>
        <w:t xml:space="preserve">Dept of CSE, University of Barishal                    Dept of CSE, University of Barishal</w:t>
      </w:r>
    </w:p>
    <w:p w:rsidR="00000000" w:rsidDel="00000000" w:rsidP="00000000" w:rsidRDefault="00000000" w:rsidRPr="00000000" w14:paraId="00000006">
      <w:pPr>
        <w:rPr/>
      </w:pPr>
      <w:r w:rsidDel="00000000" w:rsidR="00000000" w:rsidRPr="00000000">
        <w:rPr>
          <w:rtl w:val="0"/>
        </w:rPr>
        <w:t xml:space="preserve">Contact: 01881178367</w:t>
        <w:tab/>
        <w:tab/>
        <w:tab/>
        <w:tab/>
      </w:r>
    </w:p>
    <w:p w:rsidR="00000000" w:rsidDel="00000000" w:rsidP="00000000" w:rsidRDefault="00000000" w:rsidRPr="00000000" w14:paraId="00000007">
      <w:pPr>
        <w:rPr/>
      </w:pPr>
      <w:r w:rsidDel="00000000" w:rsidR="00000000" w:rsidRPr="00000000">
        <w:rPr>
          <w:rtl w:val="0"/>
        </w:rPr>
        <w:t xml:space="preserve">Email :  </w:t>
      </w:r>
      <w:hyperlink r:id="rId6">
        <w:r w:rsidDel="00000000" w:rsidR="00000000" w:rsidRPr="00000000">
          <w:rPr>
            <w:color w:val="1155cc"/>
            <w:u w:val="single"/>
            <w:rtl w:val="0"/>
          </w:rPr>
          <w:t xml:space="preserve">sourav.cse4.bu@gmail.com</w:t>
        </w:r>
      </w:hyperlink>
      <w:r w:rsidDel="00000000" w:rsidR="00000000" w:rsidRPr="00000000">
        <w:rPr>
          <w:rtl w:val="0"/>
        </w:rPr>
        <w:tab/>
        <w:tab/>
        <w:t xml:space="preserve">     Email: </w:t>
      </w:r>
      <w:hyperlink r:id="rId7">
        <w:r w:rsidDel="00000000" w:rsidR="00000000" w:rsidRPr="00000000">
          <w:rPr>
            <w:color w:val="1155cc"/>
            <w:u w:val="single"/>
            <w:rtl w:val="0"/>
          </w:rPr>
          <w:t xml:space="preserve">faizul.cse4.bu@gmail.com</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1yn7fd43n2v4" w:id="0"/>
      <w:bookmarkEnd w:id="0"/>
      <w:r w:rsidDel="00000000" w:rsidR="00000000" w:rsidRPr="00000000">
        <w:rPr>
          <w:rtl w:val="0"/>
        </w:rPr>
        <w:t xml:space="preserve">Confidential Rule for the success of a Programmer?</w:t>
      </w:r>
    </w:p>
    <w:p w:rsidR="00000000" w:rsidDel="00000000" w:rsidP="00000000" w:rsidRDefault="00000000" w:rsidRPr="00000000" w14:paraId="0000000A">
      <w:pPr>
        <w:rPr/>
      </w:pPr>
      <w:r w:rsidDel="00000000" w:rsidR="00000000" w:rsidRPr="00000000">
        <w:rPr>
          <w:rtl w:val="0"/>
        </w:rPr>
        <w:t xml:space="preserve">Only One Rule is followed by every Programmer -&gt; Practice, Practice &amp; Practice.</w:t>
      </w:r>
    </w:p>
    <w:p w:rsidR="00000000" w:rsidDel="00000000" w:rsidP="00000000" w:rsidRDefault="00000000" w:rsidRPr="00000000" w14:paraId="0000000B">
      <w:pPr>
        <w:pStyle w:val="Heading1"/>
        <w:rPr/>
      </w:pPr>
      <w:bookmarkStart w:colFirst="0" w:colLast="0" w:name="_dcukedfob2lv" w:id="1"/>
      <w:bookmarkEnd w:id="1"/>
      <w:r w:rsidDel="00000000" w:rsidR="00000000" w:rsidRPr="00000000">
        <w:rPr>
          <w:rtl w:val="0"/>
        </w:rPr>
        <w:t xml:space="preserve">Motivation</w:t>
      </w:r>
    </w:p>
    <w:p w:rsidR="00000000" w:rsidDel="00000000" w:rsidP="00000000" w:rsidRDefault="00000000" w:rsidRPr="00000000" w14:paraId="0000000C">
      <w:pPr>
        <w:rPr/>
      </w:pPr>
      <w:r w:rsidDel="00000000" w:rsidR="00000000" w:rsidRPr="00000000">
        <w:rPr>
          <w:rtl w:val="0"/>
        </w:rPr>
        <w:t xml:space="preserve">Why would I study Computer Science - </w:t>
      </w:r>
      <w:hyperlink r:id="rId8">
        <w:r w:rsidDel="00000000" w:rsidR="00000000" w:rsidRPr="00000000">
          <w:rPr>
            <w:color w:val="1155cc"/>
            <w:u w:val="single"/>
            <w:rtl w:val="0"/>
          </w:rPr>
          <w:t xml:space="preserve">http://www.shafaetsplanet.com/?p=1639</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Why would I learn programming -  </w:t>
      </w:r>
      <w:hyperlink r:id="rId9">
        <w:r w:rsidDel="00000000" w:rsidR="00000000" w:rsidRPr="00000000">
          <w:rPr>
            <w:color w:val="1155cc"/>
            <w:u w:val="single"/>
            <w:rtl w:val="0"/>
          </w:rPr>
          <w:t xml:space="preserve">http://www.shafaetsplanet.com/?p=1437</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Programming Contest and Online Judge - </w:t>
      </w:r>
      <w:hyperlink r:id="rId10">
        <w:r w:rsidDel="00000000" w:rsidR="00000000" w:rsidRPr="00000000">
          <w:rPr>
            <w:color w:val="1155cc"/>
            <w:u w:val="single"/>
            <w:rtl w:val="0"/>
          </w:rPr>
          <w:t xml:space="preserve">http://www.shafaetsplanet.com/?p=1400</w:t>
        </w:r>
      </w:hyperlink>
      <w:r w:rsidDel="00000000" w:rsidR="00000000" w:rsidRPr="00000000">
        <w:rPr>
          <w:rtl w:val="0"/>
        </w:rPr>
        <w:t xml:space="preserve"> </w:t>
      </w:r>
    </w:p>
    <w:p w:rsidR="00000000" w:rsidDel="00000000" w:rsidP="00000000" w:rsidRDefault="00000000" w:rsidRPr="00000000" w14:paraId="0000000F">
      <w:pPr>
        <w:rPr>
          <w:sz w:val="40"/>
          <w:szCs w:val="40"/>
        </w:rPr>
      </w:pPr>
      <w:r w:rsidDel="00000000" w:rsidR="00000000" w:rsidRPr="00000000">
        <w:rPr>
          <w:rtl w:val="0"/>
        </w:rPr>
        <w:br w:type="textWrapping"/>
      </w:r>
      <w:r w:rsidDel="00000000" w:rsidR="00000000" w:rsidRPr="00000000">
        <w:rPr>
          <w:sz w:val="40"/>
          <w:szCs w:val="40"/>
          <w:rtl w:val="0"/>
        </w:rPr>
        <w:t xml:space="preserve">BookList</w:t>
      </w:r>
    </w:p>
    <w:p w:rsidR="00000000" w:rsidDel="00000000" w:rsidP="00000000" w:rsidRDefault="00000000" w:rsidRPr="00000000" w14:paraId="00000010">
      <w:pPr>
        <w:rPr>
          <w:highlight w:val="white"/>
        </w:rPr>
      </w:pPr>
      <w:r w:rsidDel="00000000" w:rsidR="00000000" w:rsidRPr="00000000">
        <w:rPr>
          <w:rtl w:val="0"/>
        </w:rPr>
        <w:t xml:space="preserve">Book - </w:t>
      </w:r>
      <w:r w:rsidDel="00000000" w:rsidR="00000000" w:rsidRPr="00000000">
        <w:rPr>
          <w:rtl w:val="0"/>
        </w:rPr>
        <w:t xml:space="preserve">Computer Programming ~ Author - </w:t>
      </w:r>
      <w:r w:rsidDel="00000000" w:rsidR="00000000" w:rsidRPr="00000000">
        <w:rPr>
          <w:highlight w:val="white"/>
          <w:rtl w:val="0"/>
        </w:rPr>
        <w:t xml:space="preserve">Tamim Shahriar Subeen</w:t>
      </w:r>
    </w:p>
    <w:p w:rsidR="00000000" w:rsidDel="00000000" w:rsidP="00000000" w:rsidRDefault="00000000" w:rsidRPr="00000000" w14:paraId="00000011">
      <w:pPr>
        <w:ind w:left="0" w:firstLine="0"/>
        <w:rPr/>
      </w:pPr>
      <w:r w:rsidDel="00000000" w:rsidR="00000000" w:rsidRPr="00000000">
        <w:rPr>
          <w:rtl w:val="0"/>
        </w:rPr>
        <w:t xml:space="preserve">Book - Graph Algorithms - Shafaet Ashraf</w:t>
      </w:r>
    </w:p>
    <w:p w:rsidR="00000000" w:rsidDel="00000000" w:rsidP="00000000" w:rsidRDefault="00000000" w:rsidRPr="00000000" w14:paraId="00000012">
      <w:pPr>
        <w:ind w:left="0" w:firstLine="0"/>
        <w:rPr/>
      </w:pPr>
      <w:r w:rsidDel="00000000" w:rsidR="00000000" w:rsidRPr="00000000">
        <w:rPr>
          <w:rtl w:val="0"/>
        </w:rPr>
        <w:t xml:space="preserve">Book - Data Structures and Algorithms - </w:t>
      </w:r>
      <w:r w:rsidDel="00000000" w:rsidR="00000000" w:rsidRPr="00000000">
        <w:rPr>
          <w:rtl w:val="0"/>
        </w:rPr>
        <w:t xml:space="preserve">Cormen</w:t>
      </w:r>
      <w:r w:rsidDel="00000000" w:rsidR="00000000" w:rsidRPr="00000000">
        <w:rPr>
          <w:rtl w:val="0"/>
        </w:rPr>
      </w:r>
    </w:p>
    <w:p w:rsidR="00000000" w:rsidDel="00000000" w:rsidP="00000000" w:rsidRDefault="00000000" w:rsidRPr="00000000" w14:paraId="00000013">
      <w:pPr>
        <w:ind w:left="0" w:firstLine="0"/>
        <w:rPr>
          <w:highlight w:val="white"/>
        </w:rPr>
      </w:pPr>
      <w:r w:rsidDel="00000000" w:rsidR="00000000" w:rsidRPr="00000000">
        <w:rPr>
          <w:rtl w:val="0"/>
        </w:rPr>
        <w:t xml:space="preserve">Book - Competitive Programming 3 or 4 - Steven Halim</w:t>
      </w: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rtl w:val="0"/>
        </w:rPr>
      </w:r>
    </w:p>
    <w:p w:rsidR="00000000" w:rsidDel="00000000" w:rsidP="00000000" w:rsidRDefault="00000000" w:rsidRPr="00000000" w14:paraId="00000016">
      <w:pPr>
        <w:pStyle w:val="Heading1"/>
        <w:rPr/>
      </w:pPr>
      <w:bookmarkStart w:colFirst="0" w:colLast="0" w:name="_c34y1iqdl3fe" w:id="2"/>
      <w:bookmarkEnd w:id="2"/>
      <w:r w:rsidDel="00000000" w:rsidR="00000000" w:rsidRPr="00000000">
        <w:rPr>
          <w:rtl w:val="0"/>
        </w:rPr>
        <w:t xml:space="preserve">Newbie(Who has no knowledge about programming)</w:t>
      </w:r>
    </w:p>
    <w:p w:rsidR="00000000" w:rsidDel="00000000" w:rsidP="00000000" w:rsidRDefault="00000000" w:rsidRPr="00000000" w14:paraId="00000017">
      <w:pPr>
        <w:pStyle w:val="Heading2"/>
        <w:rPr/>
      </w:pPr>
      <w:bookmarkStart w:colFirst="0" w:colLast="0" w:name="_7o2imo57t2gb" w:id="3"/>
      <w:bookmarkEnd w:id="3"/>
      <w:r w:rsidDel="00000000" w:rsidR="00000000" w:rsidRPr="00000000">
        <w:rPr>
          <w:rtl w:val="0"/>
        </w:rPr>
        <w:t xml:space="preserve">Start learning C programming (40 days at most)</w:t>
      </w:r>
    </w:p>
    <w:p w:rsidR="00000000" w:rsidDel="00000000" w:rsidP="00000000" w:rsidRDefault="00000000" w:rsidRPr="00000000" w14:paraId="00000018">
      <w:pPr>
        <w:rPr/>
      </w:pPr>
      <w:r w:rsidDel="00000000" w:rsidR="00000000" w:rsidRPr="00000000">
        <w:rPr>
          <w:rtl w:val="0"/>
        </w:rPr>
        <w:t xml:space="preserve">Reference Book:</w:t>
      </w:r>
    </w:p>
    <w:p w:rsidR="00000000" w:rsidDel="00000000" w:rsidP="00000000" w:rsidRDefault="00000000" w:rsidRPr="00000000" w14:paraId="00000019">
      <w:pPr>
        <w:rPr/>
      </w:pPr>
      <w:hyperlink r:id="rId11">
        <w:r w:rsidDel="00000000" w:rsidR="00000000" w:rsidRPr="00000000">
          <w:rPr>
            <w:color w:val="1155cc"/>
            <w:u w:val="single"/>
            <w:rtl w:val="0"/>
          </w:rPr>
          <w:t xml:space="preserve">https://drive.google.com/file/d/1eQ4NNxzlTSWXby2b-H-7ZseewE8SCSDK/view?usp=share_link</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Highly recommended to buy a hard copy of this book.</w:t>
      </w:r>
    </w:p>
    <w:p w:rsidR="00000000" w:rsidDel="00000000" w:rsidP="00000000" w:rsidRDefault="00000000" w:rsidRPr="00000000" w14:paraId="0000001C">
      <w:pPr>
        <w:rPr/>
      </w:pPr>
      <w:r w:rsidDel="00000000" w:rsidR="00000000" w:rsidRPr="00000000">
        <w:rPr>
          <w:rtl w:val="0"/>
        </w:rPr>
        <w:t xml:space="preserve">Reference Youtube Channel:</w:t>
      </w:r>
    </w:p>
    <w:p w:rsidR="00000000" w:rsidDel="00000000" w:rsidP="00000000" w:rsidRDefault="00000000" w:rsidRPr="00000000" w14:paraId="0000001D">
      <w:pPr>
        <w:rPr/>
      </w:pPr>
      <w:hyperlink r:id="rId12">
        <w:r w:rsidDel="00000000" w:rsidR="00000000" w:rsidRPr="00000000">
          <w:rPr>
            <w:color w:val="1155cc"/>
            <w:u w:val="single"/>
            <w:rtl w:val="0"/>
          </w:rPr>
          <w:t xml:space="preserve">https://www.youtube.com/playlist?list=PLPkEK3TrAJ1M4n273I67kZvz13gsjXPkr</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Topics must be covered - </w:t>
      </w:r>
    </w:p>
    <w:p w:rsidR="00000000" w:rsidDel="00000000" w:rsidP="00000000" w:rsidRDefault="00000000" w:rsidRPr="00000000" w14:paraId="00000020">
      <w:pPr>
        <w:numPr>
          <w:ilvl w:val="0"/>
          <w:numId w:val="19"/>
        </w:numPr>
        <w:ind w:left="720" w:hanging="360"/>
        <w:rPr>
          <w:u w:val="none"/>
        </w:rPr>
      </w:pPr>
      <w:r w:rsidDel="00000000" w:rsidR="00000000" w:rsidRPr="00000000">
        <w:rPr>
          <w:rtl w:val="0"/>
        </w:rPr>
        <w:t xml:space="preserve">Data type, Input/ Output</w:t>
      </w:r>
    </w:p>
    <w:p w:rsidR="00000000" w:rsidDel="00000000" w:rsidP="00000000" w:rsidRDefault="00000000" w:rsidRPr="00000000" w14:paraId="00000021">
      <w:pPr>
        <w:numPr>
          <w:ilvl w:val="0"/>
          <w:numId w:val="19"/>
        </w:numPr>
        <w:ind w:left="720" w:hanging="360"/>
        <w:rPr>
          <w:u w:val="none"/>
        </w:rPr>
      </w:pPr>
      <w:r w:rsidDel="00000000" w:rsidR="00000000" w:rsidRPr="00000000">
        <w:rPr>
          <w:rtl w:val="0"/>
        </w:rPr>
        <w:t xml:space="preserve">Operators</w:t>
      </w:r>
    </w:p>
    <w:p w:rsidR="00000000" w:rsidDel="00000000" w:rsidP="00000000" w:rsidRDefault="00000000" w:rsidRPr="00000000" w14:paraId="00000022">
      <w:pPr>
        <w:numPr>
          <w:ilvl w:val="0"/>
          <w:numId w:val="19"/>
        </w:numPr>
        <w:ind w:left="720" w:hanging="360"/>
        <w:rPr>
          <w:u w:val="none"/>
        </w:rPr>
      </w:pPr>
      <w:r w:rsidDel="00000000" w:rsidR="00000000" w:rsidRPr="00000000">
        <w:rPr>
          <w:rtl w:val="0"/>
        </w:rPr>
        <w:t xml:space="preserve">If/else if / else</w:t>
      </w:r>
    </w:p>
    <w:p w:rsidR="00000000" w:rsidDel="00000000" w:rsidP="00000000" w:rsidRDefault="00000000" w:rsidRPr="00000000" w14:paraId="00000023">
      <w:pPr>
        <w:numPr>
          <w:ilvl w:val="0"/>
          <w:numId w:val="19"/>
        </w:numPr>
        <w:ind w:left="720" w:hanging="360"/>
        <w:rPr>
          <w:u w:val="none"/>
        </w:rPr>
      </w:pPr>
      <w:r w:rsidDel="00000000" w:rsidR="00000000" w:rsidRPr="00000000">
        <w:rPr>
          <w:rtl w:val="0"/>
        </w:rPr>
        <w:t xml:space="preserve">Loop - For, While</w:t>
      </w:r>
    </w:p>
    <w:p w:rsidR="00000000" w:rsidDel="00000000" w:rsidP="00000000" w:rsidRDefault="00000000" w:rsidRPr="00000000" w14:paraId="00000024">
      <w:pPr>
        <w:numPr>
          <w:ilvl w:val="0"/>
          <w:numId w:val="19"/>
        </w:numPr>
        <w:ind w:left="720" w:hanging="360"/>
        <w:rPr>
          <w:u w:val="none"/>
        </w:rPr>
      </w:pPr>
      <w:r w:rsidDel="00000000" w:rsidR="00000000" w:rsidRPr="00000000">
        <w:rPr>
          <w:rtl w:val="0"/>
        </w:rPr>
        <w:t xml:space="preserve">Array</w:t>
      </w:r>
    </w:p>
    <w:p w:rsidR="00000000" w:rsidDel="00000000" w:rsidP="00000000" w:rsidRDefault="00000000" w:rsidRPr="00000000" w14:paraId="00000025">
      <w:pPr>
        <w:numPr>
          <w:ilvl w:val="0"/>
          <w:numId w:val="19"/>
        </w:numPr>
        <w:ind w:left="720" w:hanging="360"/>
        <w:rPr>
          <w:u w:val="none"/>
        </w:rPr>
      </w:pPr>
      <w:r w:rsidDel="00000000" w:rsidR="00000000" w:rsidRPr="00000000">
        <w:rPr>
          <w:rtl w:val="0"/>
        </w:rPr>
        <w:t xml:space="preserve">String</w:t>
      </w:r>
    </w:p>
    <w:p w:rsidR="00000000" w:rsidDel="00000000" w:rsidP="00000000" w:rsidRDefault="00000000" w:rsidRPr="00000000" w14:paraId="00000026">
      <w:pPr>
        <w:numPr>
          <w:ilvl w:val="0"/>
          <w:numId w:val="19"/>
        </w:numPr>
        <w:ind w:left="720" w:hanging="360"/>
        <w:rPr>
          <w:u w:val="none"/>
        </w:rPr>
      </w:pPr>
      <w:r w:rsidDel="00000000" w:rsidR="00000000" w:rsidRPr="00000000">
        <w:rPr>
          <w:rtl w:val="0"/>
        </w:rPr>
        <w:t xml:space="preserve">Function</w:t>
      </w:r>
    </w:p>
    <w:p w:rsidR="00000000" w:rsidDel="00000000" w:rsidP="00000000" w:rsidRDefault="00000000" w:rsidRPr="00000000" w14:paraId="00000027">
      <w:pPr>
        <w:numPr>
          <w:ilvl w:val="0"/>
          <w:numId w:val="19"/>
        </w:numPr>
        <w:ind w:left="720" w:hanging="360"/>
        <w:rPr>
          <w:u w:val="none"/>
        </w:rPr>
      </w:pPr>
      <w:r w:rsidDel="00000000" w:rsidR="00000000" w:rsidRPr="00000000">
        <w:rPr>
          <w:rtl w:val="0"/>
        </w:rPr>
        <w:t xml:space="preserve">Structure</w:t>
      </w:r>
    </w:p>
    <w:p w:rsidR="00000000" w:rsidDel="00000000" w:rsidP="00000000" w:rsidRDefault="00000000" w:rsidRPr="00000000" w14:paraId="00000028">
      <w:pPr>
        <w:pStyle w:val="Heading2"/>
        <w:rPr/>
      </w:pPr>
      <w:bookmarkStart w:colFirst="0" w:colLast="0" w:name="_fzanmfn7va5l" w:id="4"/>
      <w:bookmarkEnd w:id="4"/>
      <w:r w:rsidDel="00000000" w:rsidR="00000000" w:rsidRPr="00000000">
        <w:rPr>
          <w:rtl w:val="0"/>
        </w:rPr>
        <w:t xml:space="preserve">Start Solving Problems After learning Loop(20 days)</w:t>
      </w:r>
    </w:p>
    <w:p w:rsidR="00000000" w:rsidDel="00000000" w:rsidP="00000000" w:rsidRDefault="00000000" w:rsidRPr="00000000" w14:paraId="00000029">
      <w:pPr>
        <w:rPr/>
      </w:pPr>
      <w:hyperlink r:id="rId13">
        <w:r w:rsidDel="00000000" w:rsidR="00000000" w:rsidRPr="00000000">
          <w:rPr>
            <w:color w:val="1155cc"/>
            <w:u w:val="single"/>
            <w:rtl w:val="0"/>
          </w:rPr>
          <w:t xml:space="preserve">https://www.beecrowd.com.br/judge/en/problems/index/1</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Target Count - 100 problems within 20 days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krzr5obt7eqe" w:id="5"/>
      <w:bookmarkEnd w:id="5"/>
      <w:r w:rsidDel="00000000" w:rsidR="00000000" w:rsidRPr="00000000">
        <w:rPr>
          <w:rtl w:val="0"/>
        </w:rPr>
        <w:t xml:space="preserve">Beginner(At least have the knowledge of C/C++)(45 days)</w:t>
      </w:r>
    </w:p>
    <w:p w:rsidR="00000000" w:rsidDel="00000000" w:rsidP="00000000" w:rsidRDefault="00000000" w:rsidRPr="00000000" w14:paraId="0000002D">
      <w:pPr>
        <w:pStyle w:val="Heading2"/>
        <w:rPr/>
      </w:pPr>
      <w:bookmarkStart w:colFirst="0" w:colLast="0" w:name="_nwoehxw9ww12" w:id="6"/>
      <w:bookmarkEnd w:id="6"/>
      <w:r w:rsidDel="00000000" w:rsidR="00000000" w:rsidRPr="00000000">
        <w:rPr>
          <w:rtl w:val="0"/>
        </w:rPr>
        <w:t xml:space="preserve">Start Learning C++ </w:t>
      </w:r>
    </w:p>
    <w:p w:rsidR="00000000" w:rsidDel="00000000" w:rsidP="00000000" w:rsidRDefault="00000000" w:rsidRPr="00000000" w14:paraId="0000002E">
      <w:pPr>
        <w:rPr/>
      </w:pPr>
      <w:r w:rsidDel="00000000" w:rsidR="00000000" w:rsidRPr="00000000">
        <w:rPr>
          <w:rtl w:val="0"/>
        </w:rPr>
        <w:t xml:space="preserve">Topics need to be covered - </w:t>
      </w:r>
    </w:p>
    <w:p w:rsidR="00000000" w:rsidDel="00000000" w:rsidP="00000000" w:rsidRDefault="00000000" w:rsidRPr="00000000" w14:paraId="0000002F">
      <w:pPr>
        <w:numPr>
          <w:ilvl w:val="0"/>
          <w:numId w:val="20"/>
        </w:numPr>
        <w:ind w:left="720" w:hanging="360"/>
        <w:rPr>
          <w:u w:val="none"/>
        </w:rPr>
      </w:pPr>
      <w:r w:rsidDel="00000000" w:rsidR="00000000" w:rsidRPr="00000000">
        <w:rPr>
          <w:rtl w:val="0"/>
        </w:rPr>
        <w:t xml:space="preserve">Input/ Output</w:t>
      </w:r>
    </w:p>
    <w:p w:rsidR="00000000" w:rsidDel="00000000" w:rsidP="00000000" w:rsidRDefault="00000000" w:rsidRPr="00000000" w14:paraId="00000030">
      <w:pPr>
        <w:numPr>
          <w:ilvl w:val="0"/>
          <w:numId w:val="20"/>
        </w:numPr>
        <w:ind w:left="720" w:hanging="360"/>
        <w:rPr>
          <w:u w:val="none"/>
        </w:rPr>
      </w:pPr>
      <w:r w:rsidDel="00000000" w:rsidR="00000000" w:rsidRPr="00000000">
        <w:rPr>
          <w:rtl w:val="0"/>
        </w:rPr>
        <w:t xml:space="preserve">String &amp; String functions</w:t>
      </w:r>
    </w:p>
    <w:p w:rsidR="00000000" w:rsidDel="00000000" w:rsidP="00000000" w:rsidRDefault="00000000" w:rsidRPr="00000000" w14:paraId="00000031">
      <w:pPr>
        <w:numPr>
          <w:ilvl w:val="0"/>
          <w:numId w:val="20"/>
        </w:numPr>
        <w:ind w:left="720" w:hanging="360"/>
        <w:rPr>
          <w:u w:val="none"/>
        </w:rPr>
      </w:pPr>
      <w:r w:rsidDel="00000000" w:rsidR="00000000" w:rsidRPr="00000000">
        <w:rPr>
          <w:rtl w:val="0"/>
        </w:rPr>
        <w:t xml:space="preserve">STL(vector, stack, queue, set, map, priority_queue, pair)</w:t>
      </w:r>
    </w:p>
    <w:p w:rsidR="00000000" w:rsidDel="00000000" w:rsidP="00000000" w:rsidRDefault="00000000" w:rsidRPr="00000000" w14:paraId="00000032">
      <w:pPr>
        <w:ind w:firstLine="720"/>
        <w:rPr/>
      </w:pPr>
      <w:r w:rsidDel="00000000" w:rsidR="00000000" w:rsidRPr="00000000">
        <w:rPr>
          <w:rtl w:val="0"/>
        </w:rPr>
        <w:t xml:space="preserve">STL resources:</w:t>
      </w:r>
    </w:p>
    <w:p w:rsidR="00000000" w:rsidDel="00000000" w:rsidP="00000000" w:rsidRDefault="00000000" w:rsidRPr="00000000" w14:paraId="00000033">
      <w:pPr>
        <w:ind w:firstLine="720"/>
        <w:rPr/>
      </w:pPr>
      <w:r w:rsidDel="00000000" w:rsidR="00000000" w:rsidRPr="00000000">
        <w:rPr>
          <w:rtl w:val="0"/>
        </w:rPr>
        <w:t xml:space="preserve">Website: </w:t>
      </w:r>
    </w:p>
    <w:p w:rsidR="00000000" w:rsidDel="00000000" w:rsidP="00000000" w:rsidRDefault="00000000" w:rsidRPr="00000000" w14:paraId="00000034">
      <w:pPr>
        <w:ind w:firstLine="720"/>
        <w:rPr/>
      </w:pPr>
      <w:hyperlink r:id="rId14">
        <w:r w:rsidDel="00000000" w:rsidR="00000000" w:rsidRPr="00000000">
          <w:rPr>
            <w:color w:val="1155cc"/>
            <w:u w:val="single"/>
            <w:rtl w:val="0"/>
          </w:rPr>
          <w:t xml:space="preserve">https://www.cplusplus.com/</w:t>
        </w:r>
      </w:hyperlink>
      <w:r w:rsidDel="00000000" w:rsidR="00000000" w:rsidRPr="00000000">
        <w:rPr>
          <w:rtl w:val="0"/>
        </w:rPr>
        <w:t xml:space="preserve"> </w:t>
      </w:r>
    </w:p>
    <w:p w:rsidR="00000000" w:rsidDel="00000000" w:rsidP="00000000" w:rsidRDefault="00000000" w:rsidRPr="00000000" w14:paraId="00000035">
      <w:pPr>
        <w:ind w:left="720" w:firstLine="0"/>
        <w:rPr/>
      </w:pPr>
      <w:r w:rsidDel="00000000" w:rsidR="00000000" w:rsidRPr="00000000">
        <w:rPr>
          <w:rtl w:val="0"/>
        </w:rPr>
        <w:t xml:space="preserve">PDF: </w:t>
      </w:r>
      <w:hyperlink r:id="rId15">
        <w:r w:rsidDel="00000000" w:rsidR="00000000" w:rsidRPr="00000000">
          <w:rPr>
            <w:color w:val="1155cc"/>
            <w:u w:val="single"/>
            <w:rtl w:val="0"/>
          </w:rPr>
          <w:t xml:space="preserve">https://drive.google.com/file/d/1_oPPOdn4peRpmL4ujykI-APj8HaMmIYQ/view?usp=sharing</w:t>
        </w:r>
      </w:hyperlink>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Youtube channel for STL:</w:t>
      </w:r>
    </w:p>
    <w:p w:rsidR="00000000" w:rsidDel="00000000" w:rsidP="00000000" w:rsidRDefault="00000000" w:rsidRPr="00000000" w14:paraId="00000037">
      <w:pPr>
        <w:ind w:firstLine="720"/>
        <w:rPr/>
      </w:pPr>
      <w:hyperlink r:id="rId16">
        <w:r w:rsidDel="00000000" w:rsidR="00000000" w:rsidRPr="00000000">
          <w:rPr>
            <w:color w:val="1155cc"/>
            <w:u w:val="single"/>
            <w:rtl w:val="0"/>
          </w:rPr>
          <w:t xml:space="preserve">https://www.youtube.com/playlist?list=PLgLCjVh3O6Sgux985GYG22xkFt9z9Sq0_</w:t>
        </w:r>
      </w:hyperlink>
      <w:r w:rsidDel="00000000" w:rsidR="00000000" w:rsidRPr="00000000">
        <w:rPr>
          <w:rtl w:val="0"/>
        </w:rPr>
      </w:r>
    </w:p>
    <w:p w:rsidR="00000000" w:rsidDel="00000000" w:rsidP="00000000" w:rsidRDefault="00000000" w:rsidRPr="00000000" w14:paraId="00000038">
      <w:pPr>
        <w:numPr>
          <w:ilvl w:val="0"/>
          <w:numId w:val="21"/>
        </w:numPr>
        <w:ind w:left="720" w:hanging="360"/>
        <w:rPr>
          <w:u w:val="none"/>
        </w:rPr>
      </w:pPr>
      <w:r w:rsidDel="00000000" w:rsidR="00000000" w:rsidRPr="00000000">
        <w:rPr>
          <w:rtl w:val="0"/>
        </w:rPr>
        <w:t xml:space="preserve">Recursion</w:t>
      </w:r>
    </w:p>
    <w:p w:rsidR="00000000" w:rsidDel="00000000" w:rsidP="00000000" w:rsidRDefault="00000000" w:rsidRPr="00000000" w14:paraId="00000039">
      <w:pPr>
        <w:ind w:firstLine="720"/>
        <w:rPr/>
      </w:pPr>
      <w:r w:rsidDel="00000000" w:rsidR="00000000" w:rsidRPr="00000000">
        <w:rPr>
          <w:rtl w:val="0"/>
        </w:rPr>
        <w:t xml:space="preserve">Reference video for recursion:</w:t>
      </w:r>
    </w:p>
    <w:p w:rsidR="00000000" w:rsidDel="00000000" w:rsidP="00000000" w:rsidRDefault="00000000" w:rsidRPr="00000000" w14:paraId="0000003A">
      <w:pPr>
        <w:ind w:firstLine="720"/>
        <w:rPr/>
      </w:pPr>
      <w:hyperlink r:id="rId17">
        <w:r w:rsidDel="00000000" w:rsidR="00000000" w:rsidRPr="00000000">
          <w:rPr>
            <w:color w:val="1155cc"/>
            <w:u w:val="single"/>
            <w:rtl w:val="0"/>
          </w:rPr>
          <w:t xml:space="preserve">https://www.youtube.com/watch?v=lxQSirehGP8</w:t>
        </w:r>
      </w:hyperlink>
      <w:r w:rsidDel="00000000" w:rsidR="00000000" w:rsidRPr="00000000">
        <w:rPr>
          <w:rtl w:val="0"/>
        </w:rPr>
      </w:r>
    </w:p>
    <w:p w:rsidR="00000000" w:rsidDel="00000000" w:rsidP="00000000" w:rsidRDefault="00000000" w:rsidRPr="00000000" w14:paraId="0000003B">
      <w:pPr>
        <w:numPr>
          <w:ilvl w:val="0"/>
          <w:numId w:val="22"/>
        </w:numPr>
        <w:ind w:left="720" w:hanging="360"/>
        <w:rPr>
          <w:u w:val="none"/>
        </w:rPr>
      </w:pPr>
      <w:r w:rsidDel="00000000" w:rsidR="00000000" w:rsidRPr="00000000">
        <w:rPr>
          <w:rtl w:val="0"/>
        </w:rPr>
        <w:t xml:space="preserve">Complexity Analysis</w:t>
      </w:r>
    </w:p>
    <w:p w:rsidR="00000000" w:rsidDel="00000000" w:rsidP="00000000" w:rsidRDefault="00000000" w:rsidRPr="00000000" w14:paraId="0000003C">
      <w:pPr>
        <w:ind w:left="720" w:firstLine="0"/>
        <w:rPr/>
      </w:pPr>
      <w:r w:rsidDel="00000000" w:rsidR="00000000" w:rsidRPr="00000000">
        <w:rPr>
          <w:rtl w:val="0"/>
        </w:rPr>
        <w:t xml:space="preserve">Ref: </w:t>
      </w:r>
      <w:hyperlink r:id="rId18">
        <w:r w:rsidDel="00000000" w:rsidR="00000000" w:rsidRPr="00000000">
          <w:rPr>
            <w:color w:val="1155cc"/>
            <w:u w:val="single"/>
            <w:rtl w:val="0"/>
          </w:rPr>
          <w:t xml:space="preserve">http://www.shafaetsplanet.com/?p=1313</w:t>
        </w:r>
      </w:hyperlink>
      <w:r w:rsidDel="00000000" w:rsidR="00000000" w:rsidRPr="00000000">
        <w:rPr>
          <w:rtl w:val="0"/>
        </w:rPr>
      </w:r>
    </w:p>
    <w:p w:rsidR="00000000" w:rsidDel="00000000" w:rsidP="00000000" w:rsidRDefault="00000000" w:rsidRPr="00000000" w14:paraId="0000003D">
      <w:pPr>
        <w:ind w:left="720" w:firstLine="0"/>
        <w:rPr/>
      </w:pPr>
      <w:hyperlink r:id="rId19">
        <w:r w:rsidDel="00000000" w:rsidR="00000000" w:rsidRPr="00000000">
          <w:rPr>
            <w:color w:val="1155cc"/>
            <w:u w:val="single"/>
            <w:rtl w:val="0"/>
          </w:rPr>
          <w:t xml:space="preserve">https://drive.google.com/file/d/1dPh1LgDqRQczpTPaneH1I30LsrKKRYwi/view?usp=sharing</w:t>
        </w:r>
      </w:hyperlink>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Now you are set for solving problems.</w:t>
      </w:r>
    </w:p>
    <w:p w:rsidR="00000000" w:rsidDel="00000000" w:rsidP="00000000" w:rsidRDefault="00000000" w:rsidRPr="00000000" w14:paraId="00000041">
      <w:pPr>
        <w:rPr/>
      </w:pPr>
      <w:r w:rsidDel="00000000" w:rsidR="00000000" w:rsidRPr="00000000">
        <w:rPr>
          <w:rtl w:val="0"/>
        </w:rPr>
        <w:t xml:space="preserve">Start solving problems from </w:t>
      </w:r>
      <w:hyperlink r:id="rId20">
        <w:r w:rsidDel="00000000" w:rsidR="00000000" w:rsidRPr="00000000">
          <w:rPr>
            <w:color w:val="1155cc"/>
            <w:u w:val="single"/>
            <w:rtl w:val="0"/>
          </w:rPr>
          <w:t xml:space="preserve">https://codeforces.com/problemset?order=BY_RATING_ASC</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Try solving problems sequentially.</w:t>
      </w:r>
    </w:p>
    <w:p w:rsidR="00000000" w:rsidDel="00000000" w:rsidP="00000000" w:rsidRDefault="00000000" w:rsidRPr="00000000" w14:paraId="00000043">
      <w:pPr>
        <w:rPr/>
      </w:pPr>
      <w:r w:rsidDel="00000000" w:rsidR="00000000" w:rsidRPr="00000000">
        <w:rPr>
          <w:rtl w:val="0"/>
        </w:rPr>
        <w:t xml:space="preserve">Target Problem Count: 200 Problems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4cjlfwpct4oh" w:id="7"/>
      <w:bookmarkEnd w:id="7"/>
      <w:r w:rsidDel="00000000" w:rsidR="00000000" w:rsidRPr="00000000">
        <w:rPr>
          <w:rtl w:val="0"/>
        </w:rPr>
        <w:t xml:space="preserve">Pre-Intermediate(Can solve CodeForces A, B)(90 days)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Binary Search</w:t>
      </w:r>
    </w:p>
    <w:p w:rsidR="00000000" w:rsidDel="00000000" w:rsidP="00000000" w:rsidRDefault="00000000" w:rsidRPr="00000000" w14:paraId="00000048">
      <w:pPr>
        <w:ind w:left="720" w:firstLine="0"/>
        <w:rPr/>
      </w:pPr>
      <w:r w:rsidDel="00000000" w:rsidR="00000000" w:rsidRPr="00000000">
        <w:rPr>
          <w:rtl w:val="0"/>
        </w:rPr>
        <w:t xml:space="preserve">Ref: </w:t>
      </w:r>
      <w:hyperlink r:id="rId21">
        <w:r w:rsidDel="00000000" w:rsidR="00000000" w:rsidRPr="00000000">
          <w:rPr>
            <w:color w:val="1155cc"/>
            <w:u w:val="single"/>
            <w:rtl w:val="0"/>
          </w:rPr>
          <w:t xml:space="preserve">http://www.shafaetsplanet.com/?p=2279</w:t>
        </w:r>
      </w:hyperlink>
      <w:r w:rsidDel="00000000" w:rsidR="00000000" w:rsidRPr="00000000">
        <w:rPr>
          <w:rtl w:val="0"/>
        </w:rPr>
      </w:r>
    </w:p>
    <w:p w:rsidR="00000000" w:rsidDel="00000000" w:rsidP="00000000" w:rsidRDefault="00000000" w:rsidRPr="00000000" w14:paraId="00000049">
      <w:pPr>
        <w:ind w:left="720" w:firstLine="0"/>
        <w:rPr/>
      </w:pPr>
      <w:hyperlink r:id="rId22">
        <w:r w:rsidDel="00000000" w:rsidR="00000000" w:rsidRPr="00000000">
          <w:rPr>
            <w:color w:val="1155cc"/>
            <w:u w:val="single"/>
            <w:rtl w:val="0"/>
          </w:rPr>
          <w:t xml:space="preserve">binary_search.pdf</w:t>
        </w:r>
      </w:hyperlink>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Problems on Binary Search: </w:t>
      </w:r>
      <w:hyperlink r:id="rId23">
        <w:r w:rsidDel="00000000" w:rsidR="00000000" w:rsidRPr="00000000">
          <w:rPr>
            <w:color w:val="1155cc"/>
            <w:u w:val="single"/>
            <w:rtl w:val="0"/>
          </w:rPr>
          <w:t xml:space="preserve">https://codeforces.com/problemset?order=BY_RATING_ASC&amp;tags=binary+search</w:t>
        </w:r>
      </w:hyperlink>
      <w:r w:rsidDel="00000000" w:rsidR="00000000" w:rsidRPr="00000000">
        <w:rPr>
          <w:rtl w:val="0"/>
        </w:rPr>
      </w:r>
    </w:p>
    <w:p w:rsidR="00000000" w:rsidDel="00000000" w:rsidP="00000000" w:rsidRDefault="00000000" w:rsidRPr="00000000" w14:paraId="0000004B">
      <w:pPr>
        <w:ind w:left="720" w:firstLine="0"/>
        <w:rPr/>
      </w:pPr>
      <w:hyperlink r:id="rId24">
        <w:r w:rsidDel="00000000" w:rsidR="00000000" w:rsidRPr="00000000">
          <w:rPr>
            <w:color w:val="1155cc"/>
            <w:u w:val="single"/>
            <w:rtl w:val="0"/>
          </w:rPr>
          <w:t xml:space="preserve">https://cses.fi/problemset</w:t>
        </w:r>
      </w:hyperlink>
      <w:r w:rsidDel="00000000" w:rsidR="00000000" w:rsidRPr="00000000">
        <w:rPr>
          <w:rtl w:val="0"/>
        </w:rPr>
        <w:t xml:space="preserve"> (Sorting Searching Section)</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Two pointer</w:t>
      </w:r>
    </w:p>
    <w:p w:rsidR="00000000" w:rsidDel="00000000" w:rsidP="00000000" w:rsidRDefault="00000000" w:rsidRPr="00000000" w14:paraId="0000004F">
      <w:pPr>
        <w:ind w:left="0" w:firstLine="0"/>
        <w:rPr/>
      </w:pPr>
      <w:r w:rsidDel="00000000" w:rsidR="00000000" w:rsidRPr="00000000">
        <w:rPr>
          <w:rtl w:val="0"/>
        </w:rPr>
        <w:t xml:space="preserve">            </w:t>
      </w:r>
      <w:hyperlink r:id="rId25">
        <w:r w:rsidDel="00000000" w:rsidR="00000000" w:rsidRPr="00000000">
          <w:rPr>
            <w:color w:val="1155cc"/>
            <w:u w:val="single"/>
            <w:rtl w:val="0"/>
          </w:rPr>
          <w:t xml:space="preserve">https://www.geeksforgeeks.org/two-pointers-technique/</w:t>
        </w:r>
      </w:hyperlink>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Problems on Two Pointer:    </w:t>
      </w:r>
      <w:hyperlink r:id="rId26">
        <w:r w:rsidDel="00000000" w:rsidR="00000000" w:rsidRPr="00000000">
          <w:rPr>
            <w:color w:val="1155cc"/>
            <w:u w:val="single"/>
            <w:rtl w:val="0"/>
          </w:rPr>
          <w:t xml:space="preserve">https://codeforces.com/problemset?order=BY_RATING_ASC&amp;tags=two+pointers</w:t>
        </w:r>
      </w:hyperlink>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STL(unordered_map, multiset,deque)</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Bit Manipulation</w:t>
      </w:r>
    </w:p>
    <w:p w:rsidR="00000000" w:rsidDel="00000000" w:rsidP="00000000" w:rsidRDefault="00000000" w:rsidRPr="00000000" w14:paraId="00000055">
      <w:pPr>
        <w:ind w:left="720" w:firstLine="0"/>
        <w:rPr/>
      </w:pPr>
      <w:r w:rsidDel="00000000" w:rsidR="00000000" w:rsidRPr="00000000">
        <w:rPr>
          <w:rtl w:val="0"/>
        </w:rPr>
        <w:t xml:space="preserve">Ref: </w:t>
      </w:r>
      <w:hyperlink r:id="rId27">
        <w:r w:rsidDel="00000000" w:rsidR="00000000" w:rsidRPr="00000000">
          <w:rPr>
            <w:color w:val="1155cc"/>
            <w:u w:val="single"/>
            <w:rtl w:val="0"/>
          </w:rPr>
          <w:t xml:space="preserve">https://www.hackerearth.com/practice/basic-programming/bit-manipulation/basics-of-bit-manipulation/tutorial/</w:t>
        </w:r>
      </w:hyperlink>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Problems on BitManipulation: </w:t>
      </w:r>
      <w:hyperlink r:id="rId28">
        <w:r w:rsidDel="00000000" w:rsidR="00000000" w:rsidRPr="00000000">
          <w:rPr>
            <w:color w:val="1155cc"/>
            <w:u w:val="single"/>
            <w:rtl w:val="0"/>
          </w:rPr>
          <w:t xml:space="preserve">https://codeforces.com/problemset?order=BY_RATING_ASC&amp;tags=bitmasks</w:t>
        </w:r>
      </w:hyperlink>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Sorting with structure/ pair</w:t>
      </w:r>
    </w:p>
    <w:p w:rsidR="00000000" w:rsidDel="00000000" w:rsidP="00000000" w:rsidRDefault="00000000" w:rsidRPr="00000000" w14:paraId="00000059">
      <w:pPr>
        <w:ind w:left="720" w:firstLine="0"/>
        <w:rPr/>
      </w:pPr>
      <w:r w:rsidDel="00000000" w:rsidR="00000000" w:rsidRPr="00000000">
        <w:rPr>
          <w:rtl w:val="0"/>
        </w:rPr>
        <w:t xml:space="preserve">Ref: </w:t>
      </w:r>
      <w:hyperlink r:id="rId29">
        <w:r w:rsidDel="00000000" w:rsidR="00000000" w:rsidRPr="00000000">
          <w:rPr>
            <w:color w:val="1155cc"/>
            <w:u w:val="single"/>
            <w:rtl w:val="0"/>
          </w:rPr>
          <w:t xml:space="preserve">https://www.tutorialspoint.com/structure-sorting-in-cplusplus</w:t>
        </w:r>
      </w:hyperlink>
      <w:r w:rsidDel="00000000" w:rsidR="00000000" w:rsidRPr="00000000">
        <w:rPr>
          <w:rtl w:val="0"/>
        </w:rPr>
      </w:r>
    </w:p>
    <w:p w:rsidR="00000000" w:rsidDel="00000000" w:rsidP="00000000" w:rsidRDefault="00000000" w:rsidRPr="00000000" w14:paraId="0000005A">
      <w:pPr>
        <w:ind w:left="720" w:firstLine="0"/>
        <w:rPr/>
      </w:pPr>
      <w:hyperlink r:id="rId30">
        <w:r w:rsidDel="00000000" w:rsidR="00000000" w:rsidRPr="00000000">
          <w:rPr>
            <w:color w:val="1155cc"/>
            <w:u w:val="single"/>
            <w:rtl w:val="0"/>
          </w:rPr>
          <w:t xml:space="preserve">https://drive.google.com/file/d/1irYBiT9Tf6iu33y5GYlRkUr4PZ9E35eU/view?usp=sharing</w:t>
        </w:r>
      </w:hyperlink>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24"/>
        </w:numPr>
        <w:ind w:left="720" w:hanging="360"/>
        <w:rPr>
          <w:u w:val="none"/>
        </w:rPr>
      </w:pPr>
      <w:r w:rsidDel="00000000" w:rsidR="00000000" w:rsidRPr="00000000">
        <w:rPr>
          <w:rtl w:val="0"/>
        </w:rPr>
        <w:t xml:space="preserve">Prefix Sum</w:t>
      </w:r>
    </w:p>
    <w:p w:rsidR="00000000" w:rsidDel="00000000" w:rsidP="00000000" w:rsidRDefault="00000000" w:rsidRPr="00000000" w14:paraId="0000005D">
      <w:pPr>
        <w:ind w:left="720" w:firstLine="0"/>
        <w:rPr/>
      </w:pPr>
      <w:r w:rsidDel="00000000" w:rsidR="00000000" w:rsidRPr="00000000">
        <w:rPr>
          <w:rtl w:val="0"/>
        </w:rPr>
        <w:t xml:space="preserve">Ref: </w:t>
      </w:r>
      <w:hyperlink r:id="rId31">
        <w:r w:rsidDel="00000000" w:rsidR="00000000" w:rsidRPr="00000000">
          <w:rPr>
            <w:color w:val="1155cc"/>
            <w:u w:val="single"/>
            <w:rtl w:val="0"/>
          </w:rPr>
          <w:t xml:space="preserve">https://drive.google.com/file/d/142B7ZStchmXHLdBL8vUjxG0S6-Sj1_Rg/view?usp=sharing</w:t>
        </w:r>
      </w:hyperlink>
      <w:r w:rsidDel="00000000" w:rsidR="00000000" w:rsidRPr="00000000">
        <w:rPr>
          <w:rtl w:val="0"/>
        </w:rPr>
      </w:r>
    </w:p>
    <w:p w:rsidR="00000000" w:rsidDel="00000000" w:rsidP="00000000" w:rsidRDefault="00000000" w:rsidRPr="00000000" w14:paraId="0000005E">
      <w:pPr>
        <w:numPr>
          <w:ilvl w:val="0"/>
          <w:numId w:val="25"/>
        </w:numPr>
        <w:ind w:left="720" w:hanging="360"/>
        <w:rPr>
          <w:u w:val="none"/>
        </w:rPr>
      </w:pPr>
      <w:r w:rsidDel="00000000" w:rsidR="00000000" w:rsidRPr="00000000">
        <w:rPr>
          <w:rtl w:val="0"/>
        </w:rPr>
        <w:t xml:space="preserve">Greedy </w:t>
      </w:r>
    </w:p>
    <w:p w:rsidR="00000000" w:rsidDel="00000000" w:rsidP="00000000" w:rsidRDefault="00000000" w:rsidRPr="00000000" w14:paraId="0000005F">
      <w:pPr>
        <w:ind w:left="720" w:firstLine="0"/>
        <w:rPr/>
      </w:pPr>
      <w:r w:rsidDel="00000000" w:rsidR="00000000" w:rsidRPr="00000000">
        <w:rPr>
          <w:rtl w:val="0"/>
        </w:rPr>
        <w:t xml:space="preserve">Ref: </w:t>
      </w:r>
      <w:hyperlink r:id="rId32">
        <w:r w:rsidDel="00000000" w:rsidR="00000000" w:rsidRPr="00000000">
          <w:rPr>
            <w:color w:val="1155cc"/>
            <w:u w:val="single"/>
            <w:rtl w:val="0"/>
          </w:rPr>
          <w:t xml:space="preserve">https://drive.google.com/file/d/1T6mgESEfcwFLC61QEcruy4irTt4fq_cS/view?usp=sharing</w:t>
        </w:r>
      </w:hyperlink>
      <w:r w:rsidDel="00000000" w:rsidR="00000000" w:rsidRPr="00000000">
        <w:rPr>
          <w:rtl w:val="0"/>
        </w:rPr>
      </w:r>
    </w:p>
    <w:p w:rsidR="00000000" w:rsidDel="00000000" w:rsidP="00000000" w:rsidRDefault="00000000" w:rsidRPr="00000000" w14:paraId="00000060">
      <w:pPr>
        <w:numPr>
          <w:ilvl w:val="0"/>
          <w:numId w:val="23"/>
        </w:numPr>
        <w:ind w:left="720" w:hanging="360"/>
        <w:rPr>
          <w:u w:val="none"/>
        </w:rPr>
      </w:pPr>
      <w:r w:rsidDel="00000000" w:rsidR="00000000" w:rsidRPr="00000000">
        <w:rPr>
          <w:rtl w:val="0"/>
        </w:rPr>
        <w:t xml:space="preserve">Basic Geometry</w:t>
      </w:r>
    </w:p>
    <w:p w:rsidR="00000000" w:rsidDel="00000000" w:rsidP="00000000" w:rsidRDefault="00000000" w:rsidRPr="00000000" w14:paraId="00000061">
      <w:pPr>
        <w:ind w:left="720" w:firstLine="0"/>
        <w:rPr/>
      </w:pPr>
      <w:r w:rsidDel="00000000" w:rsidR="00000000" w:rsidRPr="00000000">
        <w:rPr>
          <w:rtl w:val="0"/>
        </w:rPr>
        <w:t xml:space="preserve">Problems: </w:t>
      </w:r>
      <w:hyperlink r:id="rId33">
        <w:r w:rsidDel="00000000" w:rsidR="00000000" w:rsidRPr="00000000">
          <w:rPr>
            <w:color w:val="1155cc"/>
            <w:u w:val="single"/>
            <w:rtl w:val="0"/>
          </w:rPr>
          <w:t xml:space="preserve">https://toph.co/problems/geometry?sort=popularity_desc</w:t>
        </w:r>
      </w:hyperlink>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23"/>
        </w:numPr>
        <w:ind w:left="720" w:hanging="360"/>
        <w:rPr>
          <w:u w:val="none"/>
        </w:rPr>
      </w:pPr>
      <w:r w:rsidDel="00000000" w:rsidR="00000000" w:rsidRPr="00000000">
        <w:rPr>
          <w:rtl w:val="0"/>
        </w:rPr>
        <w:t xml:space="preserve">Implementation Problems</w:t>
      </w:r>
    </w:p>
    <w:p w:rsidR="00000000" w:rsidDel="00000000" w:rsidP="00000000" w:rsidRDefault="00000000" w:rsidRPr="00000000" w14:paraId="00000064">
      <w:pPr>
        <w:ind w:left="720" w:firstLine="0"/>
        <w:rPr/>
      </w:pPr>
      <w:hyperlink r:id="rId34">
        <w:r w:rsidDel="00000000" w:rsidR="00000000" w:rsidRPr="00000000">
          <w:rPr>
            <w:color w:val="1155cc"/>
            <w:u w:val="single"/>
            <w:rtl w:val="0"/>
          </w:rPr>
          <w:t xml:space="preserve">https://codeforces.com/problemset?order=BY_RATING_ASC&amp;tags=implementation</w:t>
        </w:r>
      </w:hyperlink>
      <w:r w:rsidDel="00000000" w:rsidR="00000000" w:rsidRPr="00000000">
        <w:rPr>
          <w:rtl w:val="0"/>
        </w:rPr>
      </w:r>
    </w:p>
    <w:p w:rsidR="00000000" w:rsidDel="00000000" w:rsidP="00000000" w:rsidRDefault="00000000" w:rsidRPr="00000000" w14:paraId="00000065">
      <w:pPr>
        <w:numPr>
          <w:ilvl w:val="0"/>
          <w:numId w:val="17"/>
        </w:numPr>
        <w:ind w:left="720" w:hanging="360"/>
        <w:rPr>
          <w:u w:val="none"/>
        </w:rPr>
      </w:pPr>
      <w:r w:rsidDel="00000000" w:rsidR="00000000" w:rsidRPr="00000000">
        <w:rPr>
          <w:rtl w:val="0"/>
        </w:rPr>
        <w:t xml:space="preserve">Target Problem solve Count: 300</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z w:val="36"/>
          <w:szCs w:val="36"/>
        </w:rPr>
      </w:pPr>
      <w:r w:rsidDel="00000000" w:rsidR="00000000" w:rsidRPr="00000000">
        <w:rPr>
          <w:sz w:val="36"/>
          <w:szCs w:val="36"/>
          <w:rtl w:val="0"/>
        </w:rPr>
        <w:t xml:space="preserve">How to increase Rating on Codeforces:</w:t>
      </w:r>
    </w:p>
    <w:p w:rsidR="00000000" w:rsidDel="00000000" w:rsidP="00000000" w:rsidRDefault="00000000" w:rsidRPr="00000000" w14:paraId="00000069">
      <w:pPr>
        <w:rPr>
          <w:sz w:val="36"/>
          <w:szCs w:val="36"/>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First of all, you have to identify your comfort zone. That means you have to identify which problems you can solve more comfortably than others. For example, one might find a 1200 difficulty problem easier to solve but might struggle with 1300/1400 difficulty problem. So he/she should try solving 1400 difficulty problems. Note that, solving more and more 1200-rated problems won’t gonna change your skill. You have to choose such problems which will be challenging your brain. </w:t>
      </w:r>
    </w:p>
    <w:p w:rsidR="00000000" w:rsidDel="00000000" w:rsidP="00000000" w:rsidRDefault="00000000" w:rsidRPr="00000000" w14:paraId="0000006B">
      <w:pPr>
        <w:jc w:val="both"/>
        <w:rPr/>
      </w:pPr>
      <w:r w:rsidDel="00000000" w:rsidR="00000000" w:rsidRPr="00000000">
        <w:rPr>
          <w:rtl w:val="0"/>
        </w:rPr>
        <w:t xml:space="preserve">Now how you should approach a problem:</w:t>
      </w:r>
    </w:p>
    <w:p w:rsidR="00000000" w:rsidDel="00000000" w:rsidP="00000000" w:rsidRDefault="00000000" w:rsidRPr="00000000" w14:paraId="0000006C">
      <w:pPr>
        <w:jc w:val="both"/>
        <w:rPr/>
      </w:pPr>
      <w:r w:rsidDel="00000000" w:rsidR="00000000" w:rsidRPr="00000000">
        <w:rPr>
          <w:rtl w:val="0"/>
        </w:rPr>
        <w:t xml:space="preserve">Suppose you have selected a problem that has 200 more difficulty level than your comfort zone,</w:t>
      </w:r>
    </w:p>
    <w:p w:rsidR="00000000" w:rsidDel="00000000" w:rsidP="00000000" w:rsidRDefault="00000000" w:rsidRPr="00000000" w14:paraId="0000006D">
      <w:pPr>
        <w:jc w:val="both"/>
        <w:rPr/>
      </w:pPr>
      <w:r w:rsidDel="00000000" w:rsidR="00000000" w:rsidRPr="00000000">
        <w:rPr>
          <w:rtl w:val="0"/>
        </w:rPr>
        <w:t xml:space="preserve">You will try solving this problem for the first 30-45 minutes. If you somehow failed to come out with any logic, then read the first paragraph of the editorial on that problem, don’t read the full editorial. Then after taking some insights from the editorial, try solving the problem again. If you again fail to solve that problem, then this time read the full editorial, then try to solve this problem. If you fail again, then this time try watching some code written by famous coders(i.e tourist) then try to implement that code after understanding that code. Believe me, this works like magic. </w:t>
      </w:r>
    </w:p>
    <w:p w:rsidR="00000000" w:rsidDel="00000000" w:rsidP="00000000" w:rsidRDefault="00000000" w:rsidRPr="00000000" w14:paraId="0000006E">
      <w:pPr>
        <w:jc w:val="both"/>
        <w:rPr/>
      </w:pPr>
      <w:r w:rsidDel="00000000" w:rsidR="00000000" w:rsidRPr="00000000">
        <w:rPr>
          <w:rtl w:val="0"/>
        </w:rPr>
        <w:t xml:space="preserve">Participate in at least 1 to 2 virtual contests each day. Try participating from 8:30 to 10:30pm.</w:t>
      </w:r>
    </w:p>
    <w:p w:rsidR="00000000" w:rsidDel="00000000" w:rsidP="00000000" w:rsidRDefault="00000000" w:rsidRPr="00000000" w14:paraId="0000006F">
      <w:pPr>
        <w:jc w:val="both"/>
        <w:rPr/>
      </w:pPr>
      <w:r w:rsidDel="00000000" w:rsidR="00000000" w:rsidRPr="00000000">
        <w:rPr>
          <w:rtl w:val="0"/>
        </w:rPr>
        <w:t xml:space="preserve">A piece of advice, do not engage heavy algo problems until you can solve codeforces A, B and often C.</w:t>
      </w:r>
    </w:p>
    <w:p w:rsidR="00000000" w:rsidDel="00000000" w:rsidP="00000000" w:rsidRDefault="00000000" w:rsidRPr="00000000" w14:paraId="00000070">
      <w:pPr>
        <w:jc w:val="both"/>
        <w:rPr/>
      </w:pPr>
      <w:r w:rsidDel="00000000" w:rsidR="00000000" w:rsidRPr="00000000">
        <w:rPr>
          <w:rtl w:val="0"/>
        </w:rPr>
        <w:t xml:space="preserve">Watch this one: </w:t>
      </w:r>
      <w:hyperlink r:id="rId35">
        <w:r w:rsidDel="00000000" w:rsidR="00000000" w:rsidRPr="00000000">
          <w:rPr>
            <w:color w:val="1155cc"/>
            <w:u w:val="single"/>
            <w:rtl w:val="0"/>
          </w:rPr>
          <w:t xml:space="preserve">https://www.youtube.com/watch?v=87oe8kdAjAs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pStyle w:val="Heading1"/>
        <w:rPr/>
      </w:pPr>
      <w:bookmarkStart w:colFirst="0" w:colLast="0" w:name="_aa1bvn40r66a" w:id="8"/>
      <w:bookmarkEnd w:id="8"/>
      <w:r w:rsidDel="00000000" w:rsidR="00000000" w:rsidRPr="00000000">
        <w:rPr>
          <w:rtl w:val="0"/>
        </w:rPr>
        <w:t xml:space="preserve">Intermediate(Can solve CodeForces A, B fluently, and C sometimes)(160 days)</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Advanced Greedy</w:t>
      </w:r>
    </w:p>
    <w:p w:rsidR="00000000" w:rsidDel="00000000" w:rsidP="00000000" w:rsidRDefault="00000000" w:rsidRPr="00000000" w14:paraId="00000073">
      <w:pPr>
        <w:ind w:left="720" w:firstLine="0"/>
        <w:rPr/>
      </w:pPr>
      <w:r w:rsidDel="00000000" w:rsidR="00000000" w:rsidRPr="00000000">
        <w:rPr>
          <w:rtl w:val="0"/>
        </w:rPr>
        <w:t xml:space="preserve">Ref: </w:t>
      </w:r>
      <w:hyperlink r:id="rId36">
        <w:r w:rsidDel="00000000" w:rsidR="00000000" w:rsidRPr="00000000">
          <w:rPr>
            <w:color w:val="1155cc"/>
            <w:u w:val="single"/>
            <w:rtl w:val="0"/>
          </w:rPr>
          <w:t xml:space="preserve">https://www.youtube.com/watch?v=IKDtlUMW7F4</w:t>
        </w:r>
      </w:hyperlink>
      <w:r w:rsidDel="00000000" w:rsidR="00000000" w:rsidRPr="00000000">
        <w:rPr>
          <w:rtl w:val="0"/>
        </w:rPr>
      </w:r>
    </w:p>
    <w:p w:rsidR="00000000" w:rsidDel="00000000" w:rsidP="00000000" w:rsidRDefault="00000000" w:rsidRPr="00000000" w14:paraId="00000074">
      <w:pPr>
        <w:numPr>
          <w:ilvl w:val="0"/>
          <w:numId w:val="28"/>
        </w:numPr>
        <w:ind w:left="720" w:hanging="360"/>
        <w:rPr>
          <w:u w:val="none"/>
        </w:rPr>
      </w:pPr>
      <w:r w:rsidDel="00000000" w:rsidR="00000000" w:rsidRPr="00000000">
        <w:rPr>
          <w:rtl w:val="0"/>
        </w:rPr>
        <w:t xml:space="preserve">Math, Number theory</w:t>
      </w:r>
    </w:p>
    <w:p w:rsidR="00000000" w:rsidDel="00000000" w:rsidP="00000000" w:rsidRDefault="00000000" w:rsidRPr="00000000" w14:paraId="00000075">
      <w:pPr>
        <w:ind w:left="720" w:firstLine="0"/>
        <w:rPr/>
      </w:pPr>
      <w:r w:rsidDel="00000000" w:rsidR="00000000" w:rsidRPr="00000000">
        <w:rPr>
          <w:rtl w:val="0"/>
        </w:rPr>
        <w:t xml:space="preserve">Ref: </w:t>
      </w:r>
      <w:hyperlink r:id="rId37">
        <w:r w:rsidDel="00000000" w:rsidR="00000000" w:rsidRPr="00000000">
          <w:rPr>
            <w:color w:val="1155cc"/>
            <w:u w:val="single"/>
            <w:rtl w:val="0"/>
          </w:rPr>
          <w:t xml:space="preserve">https://drive.google.com/file/d/1a2KwvopVF955f96u1S3oE0hhD2B1j7v3/view?usp=sharing</w:t>
        </w:r>
      </w:hyperlink>
      <w:r w:rsidDel="00000000" w:rsidR="00000000" w:rsidRPr="00000000">
        <w:rPr>
          <w:rtl w:val="0"/>
        </w:rPr>
      </w:r>
    </w:p>
    <w:p w:rsidR="00000000" w:rsidDel="00000000" w:rsidP="00000000" w:rsidRDefault="00000000" w:rsidRPr="00000000" w14:paraId="00000076">
      <w:pPr>
        <w:ind w:left="720" w:firstLine="0"/>
        <w:rPr/>
      </w:pPr>
      <w:hyperlink r:id="rId38">
        <w:r w:rsidDel="00000000" w:rsidR="00000000" w:rsidRPr="00000000">
          <w:rPr>
            <w:color w:val="1155cc"/>
            <w:u w:val="single"/>
            <w:rtl w:val="0"/>
          </w:rPr>
          <w:t xml:space="preserve">https://www.youtube.com/watch?v=ZsZglqx33U8</w:t>
        </w:r>
      </w:hyperlink>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Gcd, Lcm, Sieve, Prime Factorization, Bigmod, Modular Inverse, NOD, SOD</w:t>
        <w:br w:type="textWrapping"/>
        <w:t xml:space="preserve">Sieve: </w:t>
      </w:r>
      <w:hyperlink r:id="rId39">
        <w:r w:rsidDel="00000000" w:rsidR="00000000" w:rsidRPr="00000000">
          <w:rPr>
            <w:color w:val="1155cc"/>
            <w:u w:val="single"/>
            <w:rtl w:val="0"/>
          </w:rPr>
          <w:t xml:space="preserve">http://www.shafaetsplanet.com/?p=624</w:t>
        </w:r>
      </w:hyperlink>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Prime Factorization - </w:t>
      </w:r>
      <w:hyperlink r:id="rId40">
        <w:r w:rsidDel="00000000" w:rsidR="00000000" w:rsidRPr="00000000">
          <w:rPr>
            <w:color w:val="1155cc"/>
            <w:u w:val="single"/>
            <w:rtl w:val="0"/>
          </w:rPr>
          <w:t xml:space="preserve">https://cp-algorithms.com/algebra/factorization.html</w:t>
        </w:r>
      </w:hyperlink>
      <w:r w:rsidDel="00000000" w:rsidR="00000000" w:rsidRPr="00000000">
        <w:rPr>
          <w:rtl w:val="0"/>
        </w:rPr>
        <w:t xml:space="preserve">  (trial division)</w:t>
      </w:r>
    </w:p>
    <w:p w:rsidR="00000000" w:rsidDel="00000000" w:rsidP="00000000" w:rsidRDefault="00000000" w:rsidRPr="00000000" w14:paraId="00000079">
      <w:pPr>
        <w:ind w:left="720" w:firstLine="0"/>
        <w:rPr/>
      </w:pPr>
      <w:r w:rsidDel="00000000" w:rsidR="00000000" w:rsidRPr="00000000">
        <w:rPr>
          <w:rtl w:val="0"/>
        </w:rPr>
        <w:t xml:space="preserve">NOD/SOD - </w:t>
      </w:r>
      <w:hyperlink r:id="rId41">
        <w:r w:rsidDel="00000000" w:rsidR="00000000" w:rsidRPr="00000000">
          <w:rPr>
            <w:color w:val="1155cc"/>
            <w:u w:val="single"/>
            <w:rtl w:val="0"/>
          </w:rPr>
          <w:t xml:space="preserve">https://cp-algorithms.com/algebra/divisors.html</w:t>
        </w:r>
      </w:hyperlink>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Problems: </w:t>
      </w:r>
      <w:hyperlink r:id="rId42">
        <w:r w:rsidDel="00000000" w:rsidR="00000000" w:rsidRPr="00000000">
          <w:rPr>
            <w:color w:val="1155cc"/>
            <w:u w:val="single"/>
            <w:rtl w:val="0"/>
          </w:rPr>
          <w:t xml:space="preserve">https://projecteuler.net/archives</w:t>
        </w:r>
      </w:hyperlink>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ab/>
        <w:t xml:space="preserve">     </w:t>
      </w:r>
      <w:hyperlink r:id="rId43">
        <w:r w:rsidDel="00000000" w:rsidR="00000000" w:rsidRPr="00000000">
          <w:rPr>
            <w:color w:val="1155cc"/>
            <w:u w:val="single"/>
            <w:rtl w:val="0"/>
          </w:rPr>
          <w:t xml:space="preserve">https://lightoj.com/problems/category/modular-arithmetic</w:t>
        </w:r>
      </w:hyperlink>
      <w:r w:rsidDel="00000000" w:rsidR="00000000" w:rsidRPr="00000000">
        <w:rPr>
          <w:rtl w:val="0"/>
        </w:rPr>
        <w:t xml:space="preserve"> </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Graph(bfs, dfs, dijkstra, topological sort, disjoint set, Graph Traversal)</w:t>
      </w:r>
    </w:p>
    <w:p w:rsidR="00000000" w:rsidDel="00000000" w:rsidP="00000000" w:rsidRDefault="00000000" w:rsidRPr="00000000" w14:paraId="0000007D">
      <w:pPr>
        <w:ind w:left="720" w:firstLine="0"/>
        <w:rPr/>
      </w:pPr>
      <w:r w:rsidDel="00000000" w:rsidR="00000000" w:rsidRPr="00000000">
        <w:rPr>
          <w:rtl w:val="0"/>
        </w:rPr>
        <w:t xml:space="preserve">Ref: Book - Graph Algorithms - Shafaet Ashraf</w:t>
      </w:r>
    </w:p>
    <w:p w:rsidR="00000000" w:rsidDel="00000000" w:rsidP="00000000" w:rsidRDefault="00000000" w:rsidRPr="00000000" w14:paraId="0000007E">
      <w:pPr>
        <w:ind w:left="720" w:firstLine="0"/>
        <w:rPr/>
      </w:pPr>
      <w:r w:rsidDel="00000000" w:rsidR="00000000" w:rsidRPr="00000000">
        <w:rPr>
          <w:rtl w:val="0"/>
        </w:rPr>
        <w:t xml:space="preserve">       Book - Data Structures and Algorithms - Coreman</w:t>
      </w:r>
    </w:p>
    <w:p w:rsidR="00000000" w:rsidDel="00000000" w:rsidP="00000000" w:rsidRDefault="00000000" w:rsidRPr="00000000" w14:paraId="0000007F">
      <w:pPr>
        <w:ind w:left="720" w:firstLine="0"/>
        <w:rPr/>
      </w:pPr>
      <w:r w:rsidDel="00000000" w:rsidR="00000000" w:rsidRPr="00000000">
        <w:rPr>
          <w:rtl w:val="0"/>
        </w:rPr>
        <w:t xml:space="preserve">       Book - Competitive Programming 3 or 4 - Steven Halim</w:t>
      </w:r>
    </w:p>
    <w:p w:rsidR="00000000" w:rsidDel="00000000" w:rsidP="00000000" w:rsidRDefault="00000000" w:rsidRPr="00000000" w14:paraId="00000080">
      <w:pPr>
        <w:ind w:left="720" w:firstLine="0"/>
        <w:rPr/>
      </w:pPr>
      <w:hyperlink r:id="rId44">
        <w:r w:rsidDel="00000000" w:rsidR="00000000" w:rsidRPr="00000000">
          <w:rPr>
            <w:color w:val="1155cc"/>
            <w:u w:val="single"/>
            <w:rtl w:val="0"/>
          </w:rPr>
          <w:t xml:space="preserve">https://drive.google.com/file/d/1Fl76e3d9fmby4LP_Veb0At0M4uxlVTrP/view?usp=sharing</w:t>
        </w:r>
      </w:hyperlink>
      <w:r w:rsidDel="00000000" w:rsidR="00000000" w:rsidRPr="00000000">
        <w:rPr>
          <w:rtl w:val="0"/>
        </w:rPr>
      </w:r>
    </w:p>
    <w:p w:rsidR="00000000" w:rsidDel="00000000" w:rsidP="00000000" w:rsidRDefault="00000000" w:rsidRPr="00000000" w14:paraId="00000081">
      <w:pPr>
        <w:ind w:left="0" w:firstLine="720"/>
        <w:rPr/>
      </w:pPr>
      <w:r w:rsidDel="00000000" w:rsidR="00000000" w:rsidRPr="00000000">
        <w:rPr>
          <w:rtl w:val="0"/>
        </w:rPr>
        <w:t xml:space="preserve">Dsu - </w:t>
      </w:r>
      <w:hyperlink r:id="rId45">
        <w:r w:rsidDel="00000000" w:rsidR="00000000" w:rsidRPr="00000000">
          <w:rPr>
            <w:color w:val="1155cc"/>
            <w:u w:val="single"/>
            <w:rtl w:val="0"/>
          </w:rPr>
          <w:t xml:space="preserve">http://www.shafaetsplanet.com/?p=763</w:t>
        </w:r>
      </w:hyperlink>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Bfs - </w:t>
      </w:r>
      <w:hyperlink r:id="rId46">
        <w:r w:rsidDel="00000000" w:rsidR="00000000" w:rsidRPr="00000000">
          <w:rPr>
            <w:color w:val="1155cc"/>
            <w:u w:val="single"/>
            <w:rtl w:val="0"/>
          </w:rPr>
          <w:t xml:space="preserve">http://www.shafaetsplanet.com/?p=604</w:t>
        </w:r>
      </w:hyperlink>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Dfs - </w:t>
      </w:r>
      <w:hyperlink r:id="rId47">
        <w:r w:rsidDel="00000000" w:rsidR="00000000" w:rsidRPr="00000000">
          <w:rPr>
            <w:color w:val="1155cc"/>
            <w:u w:val="single"/>
            <w:rtl w:val="0"/>
          </w:rPr>
          <w:t xml:space="preserve">http://www.shafaetsplanet.com/?p=973</w:t>
        </w:r>
      </w:hyperlink>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Graph Traversal Problems: </w:t>
      </w:r>
      <w:hyperlink r:id="rId48">
        <w:r w:rsidDel="00000000" w:rsidR="00000000" w:rsidRPr="00000000">
          <w:rPr>
            <w:color w:val="1155cc"/>
            <w:u w:val="single"/>
            <w:rtl w:val="0"/>
          </w:rPr>
          <w:t xml:space="preserve">https://toph.co/problems/graph-traversal</w:t>
        </w:r>
      </w:hyperlink>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26"/>
        </w:numPr>
        <w:ind w:left="720" w:hanging="360"/>
        <w:rPr>
          <w:u w:val="none"/>
        </w:rPr>
      </w:pPr>
      <w:r w:rsidDel="00000000" w:rsidR="00000000" w:rsidRPr="00000000">
        <w:rPr>
          <w:rtl w:val="0"/>
        </w:rPr>
        <w:t xml:space="preserve">Basic Dynamic Programming(knapsack, coin change, LIS, LCS)</w:t>
      </w:r>
    </w:p>
    <w:p w:rsidR="00000000" w:rsidDel="00000000" w:rsidP="00000000" w:rsidRDefault="00000000" w:rsidRPr="00000000" w14:paraId="00000089">
      <w:pPr>
        <w:ind w:left="720" w:firstLine="0"/>
        <w:rPr/>
      </w:pPr>
      <w:r w:rsidDel="00000000" w:rsidR="00000000" w:rsidRPr="00000000">
        <w:rPr>
          <w:rtl w:val="0"/>
        </w:rPr>
        <w:t xml:space="preserve">Ref: </w:t>
      </w:r>
      <w:hyperlink r:id="rId49">
        <w:r w:rsidDel="00000000" w:rsidR="00000000" w:rsidRPr="00000000">
          <w:rPr>
            <w:color w:val="1155cc"/>
            <w:u w:val="single"/>
            <w:rtl w:val="0"/>
          </w:rPr>
          <w:t xml:space="preserve">https://www.youtube.com/watch?v=cbgdSX2pXcQ</w:t>
        </w:r>
      </w:hyperlink>
      <w:r w:rsidDel="00000000" w:rsidR="00000000" w:rsidRPr="00000000">
        <w:rPr>
          <w:rtl w:val="0"/>
        </w:rPr>
        <w:t xml:space="preserve"> (2:17 - Dynamic Programming Basics)</w:t>
      </w:r>
    </w:p>
    <w:p w:rsidR="00000000" w:rsidDel="00000000" w:rsidP="00000000" w:rsidRDefault="00000000" w:rsidRPr="00000000" w14:paraId="0000008A">
      <w:pPr>
        <w:ind w:left="720" w:firstLine="0"/>
        <w:rPr/>
      </w:pPr>
      <w:hyperlink r:id="rId50">
        <w:r w:rsidDel="00000000" w:rsidR="00000000" w:rsidRPr="00000000">
          <w:rPr>
            <w:color w:val="1155cc"/>
            <w:u w:val="single"/>
            <w:rtl w:val="0"/>
          </w:rPr>
          <w:t xml:space="preserve">http://www.shafaetsplanet.com/?p=3638</w:t>
        </w:r>
      </w:hyperlink>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Problems on Basic DP: </w:t>
      </w:r>
      <w:hyperlink r:id="rId51">
        <w:r w:rsidDel="00000000" w:rsidR="00000000" w:rsidRPr="00000000">
          <w:rPr>
            <w:color w:val="1155cc"/>
            <w:u w:val="single"/>
            <w:rtl w:val="0"/>
          </w:rPr>
          <w:t xml:space="preserve">https://atcoder.jp/contests/dp/tasks</w:t>
        </w:r>
      </w:hyperlink>
      <w:r w:rsidDel="00000000" w:rsidR="00000000" w:rsidRPr="00000000">
        <w:rPr>
          <w:rtl w:val="0"/>
        </w:rPr>
      </w:r>
    </w:p>
    <w:p w:rsidR="00000000" w:rsidDel="00000000" w:rsidP="00000000" w:rsidRDefault="00000000" w:rsidRPr="00000000" w14:paraId="0000008C">
      <w:pPr>
        <w:ind w:left="720" w:firstLine="0"/>
        <w:rPr/>
      </w:pPr>
      <w:hyperlink r:id="rId52">
        <w:r w:rsidDel="00000000" w:rsidR="00000000" w:rsidRPr="00000000">
          <w:rPr>
            <w:color w:val="1155cc"/>
            <w:u w:val="single"/>
            <w:rtl w:val="0"/>
          </w:rPr>
          <w:t xml:space="preserve">https://codeforces.com/problemset/page/2?tags=dp&amp;order=BY_RATING_ASC</w:t>
        </w:r>
      </w:hyperlink>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Sliding Range Minimum Query</w:t>
      </w:r>
    </w:p>
    <w:p w:rsidR="00000000" w:rsidDel="00000000" w:rsidP="00000000" w:rsidRDefault="00000000" w:rsidRPr="00000000" w14:paraId="0000008F">
      <w:pPr>
        <w:ind w:left="720" w:firstLine="0"/>
        <w:rPr/>
      </w:pPr>
      <w:r w:rsidDel="00000000" w:rsidR="00000000" w:rsidRPr="00000000">
        <w:rPr>
          <w:rtl w:val="0"/>
        </w:rPr>
        <w:t xml:space="preserve">Ref: </w:t>
      </w:r>
      <w:hyperlink r:id="rId53">
        <w:r w:rsidDel="00000000" w:rsidR="00000000" w:rsidRPr="00000000">
          <w:rPr>
            <w:color w:val="1155cc"/>
            <w:u w:val="single"/>
            <w:rtl w:val="0"/>
          </w:rPr>
          <w:t xml:space="preserve">http://www.shafaetsplanet.com/?p=2316</w:t>
        </w:r>
      </w:hyperlink>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31"/>
        </w:numPr>
        <w:ind w:left="720" w:hanging="360"/>
        <w:rPr>
          <w:u w:val="none"/>
        </w:rPr>
      </w:pPr>
      <w:r w:rsidDel="00000000" w:rsidR="00000000" w:rsidRPr="00000000">
        <w:rPr>
          <w:rtl w:val="0"/>
        </w:rPr>
        <w:t xml:space="preserve">Data Structures (Segment tree, pdbs)</w:t>
      </w:r>
    </w:p>
    <w:p w:rsidR="00000000" w:rsidDel="00000000" w:rsidP="00000000" w:rsidRDefault="00000000" w:rsidRPr="00000000" w14:paraId="00000092">
      <w:pPr>
        <w:ind w:left="720" w:firstLine="0"/>
        <w:rPr/>
      </w:pPr>
      <w:r w:rsidDel="00000000" w:rsidR="00000000" w:rsidRPr="00000000">
        <w:rPr>
          <w:rtl w:val="0"/>
        </w:rPr>
        <w:t xml:space="preserve">Segment Tree: </w:t>
      </w:r>
      <w:hyperlink r:id="rId54">
        <w:r w:rsidDel="00000000" w:rsidR="00000000" w:rsidRPr="00000000">
          <w:rPr>
            <w:color w:val="1155cc"/>
            <w:u w:val="single"/>
            <w:rtl w:val="0"/>
          </w:rPr>
          <w:t xml:space="preserve">http://www.shafaetsplanet.com/?p=1557</w:t>
        </w:r>
      </w:hyperlink>
      <w:r w:rsidDel="00000000" w:rsidR="00000000" w:rsidRPr="00000000">
        <w:rPr>
          <w:rtl w:val="0"/>
        </w:rPr>
      </w:r>
    </w:p>
    <w:p w:rsidR="00000000" w:rsidDel="00000000" w:rsidP="00000000" w:rsidRDefault="00000000" w:rsidRPr="00000000" w14:paraId="00000093">
      <w:pPr>
        <w:ind w:left="720" w:firstLine="0"/>
        <w:rPr/>
      </w:pPr>
      <w:hyperlink r:id="rId55">
        <w:r w:rsidDel="00000000" w:rsidR="00000000" w:rsidRPr="00000000">
          <w:rPr>
            <w:color w:val="1155cc"/>
            <w:u w:val="single"/>
            <w:rtl w:val="0"/>
          </w:rPr>
          <w:t xml:space="preserve">https://cp-algorithms.com/data_structures/segment_tree.html</w:t>
        </w:r>
      </w:hyperlink>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PBDS: </w:t>
      </w:r>
      <w:hyperlink r:id="rId56">
        <w:r w:rsidDel="00000000" w:rsidR="00000000" w:rsidRPr="00000000">
          <w:rPr>
            <w:color w:val="1155cc"/>
            <w:u w:val="single"/>
            <w:rtl w:val="0"/>
          </w:rPr>
          <w:t xml:space="preserve">https://www.youtube.com/watch?v=MiBrJTNOEP0</w:t>
        </w:r>
      </w:hyperlink>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ab/>
      </w:r>
      <w:hyperlink r:id="rId57">
        <w:r w:rsidDel="00000000" w:rsidR="00000000" w:rsidRPr="00000000">
          <w:rPr>
            <w:color w:val="1155cc"/>
            <w:u w:val="single"/>
            <w:rtl w:val="0"/>
          </w:rPr>
          <w:t xml:space="preserve">https://codeforces.com/blog/entry/11080</w:t>
        </w:r>
      </w:hyperlink>
      <w:r w:rsidDel="00000000" w:rsidR="00000000" w:rsidRPr="00000000">
        <w:rPr>
          <w:rtl w:val="0"/>
        </w:rPr>
      </w:r>
    </w:p>
    <w:p w:rsidR="00000000" w:rsidDel="00000000" w:rsidP="00000000" w:rsidRDefault="00000000" w:rsidRPr="00000000" w14:paraId="00000097">
      <w:pPr>
        <w:numPr>
          <w:ilvl w:val="0"/>
          <w:numId w:val="15"/>
        </w:numPr>
        <w:ind w:left="720" w:hanging="360"/>
        <w:rPr>
          <w:u w:val="none"/>
        </w:rPr>
      </w:pPr>
      <w:r w:rsidDel="00000000" w:rsidR="00000000" w:rsidRPr="00000000">
        <w:rPr>
          <w:rtl w:val="0"/>
        </w:rPr>
        <w:t xml:space="preserve">Basic Game Theory</w:t>
      </w:r>
    </w:p>
    <w:p w:rsidR="00000000" w:rsidDel="00000000" w:rsidP="00000000" w:rsidRDefault="00000000" w:rsidRPr="00000000" w14:paraId="00000098">
      <w:pPr>
        <w:ind w:left="720" w:firstLine="0"/>
        <w:rPr/>
      </w:pPr>
      <w:r w:rsidDel="00000000" w:rsidR="00000000" w:rsidRPr="00000000">
        <w:rPr>
          <w:rtl w:val="0"/>
        </w:rPr>
        <w:t xml:space="preserve">Ref: </w:t>
      </w:r>
      <w:hyperlink r:id="rId58">
        <w:r w:rsidDel="00000000" w:rsidR="00000000" w:rsidRPr="00000000">
          <w:rPr>
            <w:color w:val="1155cc"/>
            <w:u w:val="single"/>
            <w:rtl w:val="0"/>
          </w:rPr>
          <w:t xml:space="preserve">http://www.shafaetsplanet.com/?p=2325</w:t>
        </w:r>
      </w:hyperlink>
      <w:r w:rsidDel="00000000" w:rsidR="00000000" w:rsidRPr="00000000">
        <w:rPr>
          <w:rtl w:val="0"/>
        </w:rPr>
      </w:r>
    </w:p>
    <w:p w:rsidR="00000000" w:rsidDel="00000000" w:rsidP="00000000" w:rsidRDefault="00000000" w:rsidRPr="00000000" w14:paraId="00000099">
      <w:pPr>
        <w:ind w:left="720" w:firstLine="0"/>
        <w:rPr/>
      </w:pPr>
      <w:hyperlink r:id="rId59">
        <w:r w:rsidDel="00000000" w:rsidR="00000000" w:rsidRPr="00000000">
          <w:rPr>
            <w:color w:val="1155cc"/>
            <w:u w:val="single"/>
            <w:rtl w:val="0"/>
          </w:rPr>
          <w:t xml:space="preserve">http://www.shafaetsplanet.com/?p=2608</w:t>
        </w:r>
      </w:hyperlink>
      <w:r w:rsidDel="00000000" w:rsidR="00000000" w:rsidRPr="00000000">
        <w:rPr>
          <w:rtl w:val="0"/>
        </w:rPr>
      </w:r>
    </w:p>
    <w:p w:rsidR="00000000" w:rsidDel="00000000" w:rsidP="00000000" w:rsidRDefault="00000000" w:rsidRPr="00000000" w14:paraId="0000009A">
      <w:pPr>
        <w:ind w:left="720" w:firstLine="0"/>
        <w:rPr/>
      </w:pPr>
      <w:hyperlink r:id="rId60">
        <w:r w:rsidDel="00000000" w:rsidR="00000000" w:rsidRPr="00000000">
          <w:rPr>
            <w:color w:val="1155cc"/>
            <w:u w:val="single"/>
            <w:rtl w:val="0"/>
          </w:rPr>
          <w:t xml:space="preserve">https://www.youtube.com/watch?v=2GoUYpQlAUY</w:t>
        </w:r>
      </w:hyperlink>
      <w:r w:rsidDel="00000000" w:rsidR="00000000" w:rsidRPr="00000000">
        <w:rPr>
          <w:rtl w:val="0"/>
        </w:rPr>
        <w:t xml:space="preserve"> </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numPr>
          <w:ilvl w:val="0"/>
          <w:numId w:val="12"/>
        </w:numPr>
        <w:ind w:left="720" w:hanging="360"/>
        <w:rPr>
          <w:u w:val="none"/>
        </w:rPr>
      </w:pPr>
      <w:r w:rsidDel="00000000" w:rsidR="00000000" w:rsidRPr="00000000">
        <w:rPr>
          <w:rtl w:val="0"/>
        </w:rPr>
        <w:t xml:space="preserve">Interactive Problems</w:t>
      </w:r>
    </w:p>
    <w:p w:rsidR="00000000" w:rsidDel="00000000" w:rsidP="00000000" w:rsidRDefault="00000000" w:rsidRPr="00000000" w14:paraId="0000009D">
      <w:pPr>
        <w:ind w:left="720" w:firstLine="0"/>
        <w:rPr/>
      </w:pPr>
      <w:r w:rsidDel="00000000" w:rsidR="00000000" w:rsidRPr="00000000">
        <w:rPr>
          <w:rtl w:val="0"/>
        </w:rPr>
        <w:t xml:space="preserve">Ref: </w:t>
      </w:r>
      <w:hyperlink r:id="rId61">
        <w:r w:rsidDel="00000000" w:rsidR="00000000" w:rsidRPr="00000000">
          <w:rPr>
            <w:color w:val="1155cc"/>
            <w:u w:val="single"/>
            <w:rtl w:val="0"/>
          </w:rPr>
          <w:t xml:space="preserve">https://codeforces.com/blog/entry/45307</w:t>
        </w:r>
      </w:hyperlink>
      <w:r w:rsidDel="00000000" w:rsidR="00000000" w:rsidRPr="00000000">
        <w:rPr>
          <w:rtl w:val="0"/>
        </w:rPr>
      </w:r>
    </w:p>
    <w:p w:rsidR="00000000" w:rsidDel="00000000" w:rsidP="00000000" w:rsidRDefault="00000000" w:rsidRPr="00000000" w14:paraId="0000009E">
      <w:pPr>
        <w:ind w:left="720" w:firstLine="0"/>
        <w:rPr/>
      </w:pPr>
      <w:hyperlink r:id="rId62">
        <w:r w:rsidDel="00000000" w:rsidR="00000000" w:rsidRPr="00000000">
          <w:rPr>
            <w:color w:val="1155cc"/>
            <w:u w:val="single"/>
            <w:rtl w:val="0"/>
          </w:rPr>
          <w:t xml:space="preserve">https://www.youtube.com/watch?v=a2QJZT4XDlc</w:t>
        </w:r>
      </w:hyperlink>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Problems: </w:t>
      </w:r>
      <w:hyperlink r:id="rId63">
        <w:r w:rsidDel="00000000" w:rsidR="00000000" w:rsidRPr="00000000">
          <w:rPr>
            <w:color w:val="1155cc"/>
            <w:u w:val="single"/>
            <w:rtl w:val="0"/>
          </w:rPr>
          <w:t xml:space="preserve">https://codeforces.com/problemset?order=BY_RATING_ASC&amp;tags=interactive</w:t>
        </w:r>
      </w:hyperlink>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Basic Counting and Probability</w:t>
      </w:r>
    </w:p>
    <w:p w:rsidR="00000000" w:rsidDel="00000000" w:rsidP="00000000" w:rsidRDefault="00000000" w:rsidRPr="00000000" w14:paraId="000000A2">
      <w:pPr>
        <w:ind w:left="720" w:firstLine="0"/>
        <w:rPr/>
      </w:pPr>
      <w:r w:rsidDel="00000000" w:rsidR="00000000" w:rsidRPr="00000000">
        <w:rPr>
          <w:rtl w:val="0"/>
        </w:rPr>
        <w:t xml:space="preserve">Ref: </w:t>
      </w:r>
      <w:hyperlink r:id="rId64">
        <w:r w:rsidDel="00000000" w:rsidR="00000000" w:rsidRPr="00000000">
          <w:rPr>
            <w:color w:val="1155cc"/>
            <w:u w:val="single"/>
            <w:rtl w:val="0"/>
          </w:rPr>
          <w:t xml:space="preserve">https://drive.google.com/drive/folders/1AQrr8LXBO-WHTQ7KYcu08E-1fshg5WN1?usp=sharing</w:t>
        </w:r>
      </w:hyperlink>
      <w:r w:rsidDel="00000000" w:rsidR="00000000" w:rsidRPr="00000000">
        <w:rPr>
          <w:rtl w:val="0"/>
        </w:rPr>
        <w:t xml:space="preserve"> (as far as you can)</w:t>
      </w:r>
    </w:p>
    <w:p w:rsidR="00000000" w:rsidDel="00000000" w:rsidP="00000000" w:rsidRDefault="00000000" w:rsidRPr="00000000" w14:paraId="000000A3">
      <w:pPr>
        <w:ind w:left="720" w:firstLine="0"/>
        <w:rPr/>
      </w:pPr>
      <w:r w:rsidDel="00000000" w:rsidR="00000000" w:rsidRPr="00000000">
        <w:rPr>
          <w:rtl w:val="0"/>
        </w:rPr>
        <w:t xml:space="preserve">Intermediate Higher Math book</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18"/>
        </w:numPr>
        <w:ind w:left="720" w:hanging="360"/>
        <w:rPr>
          <w:u w:val="none"/>
        </w:rPr>
      </w:pPr>
      <w:r w:rsidDel="00000000" w:rsidR="00000000" w:rsidRPr="00000000">
        <w:rPr>
          <w:rtl w:val="0"/>
        </w:rPr>
        <w:t xml:space="preserve">Target Problem Count: 400 problems.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kagmbdf3miuw" w:id="9"/>
      <w:bookmarkEnd w:id="9"/>
      <w:r w:rsidDel="00000000" w:rsidR="00000000" w:rsidRPr="00000000">
        <w:rPr>
          <w:rtl w:val="0"/>
        </w:rPr>
        <w:t xml:space="preserve">Advanced - 0(Preparation for ICPC/NCPC/IUPC)(300 days)</w:t>
      </w:r>
    </w:p>
    <w:p w:rsidR="00000000" w:rsidDel="00000000" w:rsidP="00000000" w:rsidRDefault="00000000" w:rsidRPr="00000000" w14:paraId="000000AC">
      <w:pPr>
        <w:numPr>
          <w:ilvl w:val="0"/>
          <w:numId w:val="11"/>
        </w:numPr>
        <w:ind w:left="720" w:hanging="360"/>
        <w:rPr>
          <w:u w:val="none"/>
        </w:rPr>
      </w:pPr>
      <w:r w:rsidDel="00000000" w:rsidR="00000000" w:rsidRPr="00000000">
        <w:rPr>
          <w:rtl w:val="0"/>
        </w:rPr>
        <w:t xml:space="preserve">Math and Number Theory(Euler Totient, primality tests, etc)</w:t>
      </w:r>
    </w:p>
    <w:p w:rsidR="00000000" w:rsidDel="00000000" w:rsidP="00000000" w:rsidRDefault="00000000" w:rsidRPr="00000000" w14:paraId="000000AD">
      <w:pPr>
        <w:ind w:left="720" w:firstLine="0"/>
        <w:rPr/>
      </w:pPr>
      <w:r w:rsidDel="00000000" w:rsidR="00000000" w:rsidRPr="00000000">
        <w:rPr>
          <w:rtl w:val="0"/>
        </w:rPr>
        <w:t xml:space="preserve">Euler Totient: </w:t>
      </w:r>
      <w:hyperlink r:id="rId65">
        <w:r w:rsidDel="00000000" w:rsidR="00000000" w:rsidRPr="00000000">
          <w:rPr>
            <w:color w:val="1155cc"/>
            <w:u w:val="single"/>
            <w:rtl w:val="0"/>
          </w:rPr>
          <w:t xml:space="preserve">https://cp-algorithms.com/algebra/phi-function.html</w:t>
        </w:r>
      </w:hyperlink>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Primality tests: </w:t>
      </w:r>
      <w:hyperlink r:id="rId66">
        <w:r w:rsidDel="00000000" w:rsidR="00000000" w:rsidRPr="00000000">
          <w:rPr>
            <w:color w:val="1155cc"/>
            <w:u w:val="single"/>
            <w:rtl w:val="0"/>
          </w:rPr>
          <w:t xml:space="preserve">https://cp-algorithms.com/algebra/primality_tests.html</w:t>
        </w:r>
      </w:hyperlink>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            Problems that must be solved: </w:t>
      </w:r>
      <w:hyperlink r:id="rId67">
        <w:r w:rsidDel="00000000" w:rsidR="00000000" w:rsidRPr="00000000">
          <w:rPr>
            <w:color w:val="1155cc"/>
            <w:u w:val="single"/>
            <w:rtl w:val="0"/>
          </w:rPr>
          <w:t xml:space="preserve">https://lightoj.com/problems/category/number-theory</w:t>
        </w:r>
      </w:hyperlink>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numPr>
          <w:ilvl w:val="0"/>
          <w:numId w:val="30"/>
        </w:numPr>
        <w:ind w:left="720" w:hanging="360"/>
        <w:rPr>
          <w:u w:val="none"/>
        </w:rPr>
      </w:pPr>
      <w:r w:rsidDel="00000000" w:rsidR="00000000" w:rsidRPr="00000000">
        <w:rPr>
          <w:rtl w:val="0"/>
        </w:rPr>
        <w:t xml:space="preserve">Dynamic Programming(Digit dp, Bitmask Dp)</w:t>
      </w:r>
    </w:p>
    <w:p w:rsidR="00000000" w:rsidDel="00000000" w:rsidP="00000000" w:rsidRDefault="00000000" w:rsidRPr="00000000" w14:paraId="000000B2">
      <w:pPr>
        <w:ind w:left="720" w:firstLine="0"/>
        <w:rPr/>
      </w:pPr>
      <w:r w:rsidDel="00000000" w:rsidR="00000000" w:rsidRPr="00000000">
        <w:rPr>
          <w:rtl w:val="0"/>
        </w:rPr>
        <w:t xml:space="preserve">Digit Dp blog and problems: </w:t>
      </w:r>
      <w:hyperlink r:id="rId68">
        <w:r w:rsidDel="00000000" w:rsidR="00000000" w:rsidRPr="00000000">
          <w:rPr>
            <w:color w:val="1155cc"/>
            <w:u w:val="single"/>
            <w:rtl w:val="0"/>
          </w:rPr>
          <w:t xml:space="preserve">https://codeforces.com/blog/entry/53960</w:t>
        </w:r>
      </w:hyperlink>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ab/>
        <w:t xml:space="preserve">Bitmask dp: </w:t>
      </w:r>
      <w:hyperlink r:id="rId69">
        <w:r w:rsidDel="00000000" w:rsidR="00000000" w:rsidRPr="00000000">
          <w:rPr>
            <w:color w:val="1155cc"/>
            <w:u w:val="single"/>
            <w:rtl w:val="0"/>
          </w:rPr>
          <w:t xml:space="preserve">https://codeforces.com/blog/entry/81516</w:t>
        </w:r>
      </w:hyperlink>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ab/>
        <w:t xml:space="preserve">Bitmask dp problems: </w:t>
      </w:r>
      <w:hyperlink r:id="rId70">
        <w:r w:rsidDel="00000000" w:rsidR="00000000" w:rsidRPr="00000000">
          <w:rPr>
            <w:color w:val="1155cc"/>
            <w:u w:val="single"/>
            <w:rtl w:val="0"/>
          </w:rPr>
          <w:t xml:space="preserve">https://lightoj.com/problems/category/bitmask-dp</w:t>
        </w:r>
      </w:hyperlink>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ab/>
        <w:t xml:space="preserve">Practice problem for DP: </w:t>
      </w:r>
      <w:hyperlink r:id="rId71">
        <w:r w:rsidDel="00000000" w:rsidR="00000000" w:rsidRPr="00000000">
          <w:rPr>
            <w:color w:val="1155cc"/>
            <w:u w:val="single"/>
            <w:rtl w:val="0"/>
          </w:rPr>
          <w:t xml:space="preserve">Lightoj DP section</w:t>
        </w:r>
      </w:hyperlink>
      <w:r w:rsidDel="00000000" w:rsidR="00000000" w:rsidRPr="00000000">
        <w:rPr>
          <w:rtl w:val="0"/>
        </w:rPr>
        <w:t xml:space="preserve"> , </w:t>
      </w:r>
      <w:hyperlink r:id="rId72">
        <w:r w:rsidDel="00000000" w:rsidR="00000000" w:rsidRPr="00000000">
          <w:rPr>
            <w:color w:val="1155cc"/>
            <w:u w:val="single"/>
            <w:rtl w:val="0"/>
          </w:rPr>
          <w:t xml:space="preserve">Codeforces DP tags(Start from 1700)</w:t>
        </w:r>
      </w:hyperlink>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numPr>
          <w:ilvl w:val="0"/>
          <w:numId w:val="10"/>
        </w:numPr>
        <w:ind w:left="720" w:hanging="360"/>
        <w:rPr>
          <w:u w:val="none"/>
        </w:rPr>
      </w:pPr>
      <w:r w:rsidDel="00000000" w:rsidR="00000000" w:rsidRPr="00000000">
        <w:rPr>
          <w:rtl w:val="0"/>
        </w:rPr>
        <w:t xml:space="preserve">Graph and Tree(MST, Bellman-Ford, Floyd Warshall, Dijkstra Again, Diameter of Tree)</w:t>
      </w:r>
    </w:p>
    <w:p w:rsidR="00000000" w:rsidDel="00000000" w:rsidP="00000000" w:rsidRDefault="00000000" w:rsidRPr="00000000" w14:paraId="000000B8">
      <w:pPr>
        <w:ind w:left="720" w:firstLine="0"/>
        <w:rPr/>
      </w:pPr>
      <w:r w:rsidDel="00000000" w:rsidR="00000000" w:rsidRPr="00000000">
        <w:rPr>
          <w:rtl w:val="0"/>
        </w:rPr>
        <w:t xml:space="preserve">MST:     Book - Graph Algorithms - Shafaet Ashraf</w:t>
      </w:r>
    </w:p>
    <w:p w:rsidR="00000000" w:rsidDel="00000000" w:rsidP="00000000" w:rsidRDefault="00000000" w:rsidRPr="00000000" w14:paraId="000000B9">
      <w:pPr>
        <w:ind w:left="720" w:firstLine="0"/>
        <w:rPr/>
      </w:pPr>
      <w:r w:rsidDel="00000000" w:rsidR="00000000" w:rsidRPr="00000000">
        <w:rPr>
          <w:rtl w:val="0"/>
        </w:rPr>
        <w:t xml:space="preserve">      </w:t>
        <w:tab/>
        <w:t xml:space="preserve"> Book - Data Structures and Algorithms - Coreman</w:t>
      </w:r>
    </w:p>
    <w:p w:rsidR="00000000" w:rsidDel="00000000" w:rsidP="00000000" w:rsidRDefault="00000000" w:rsidRPr="00000000" w14:paraId="000000BA">
      <w:pPr>
        <w:ind w:left="720" w:firstLine="0"/>
        <w:rPr/>
      </w:pPr>
      <w:r w:rsidDel="00000000" w:rsidR="00000000" w:rsidRPr="00000000">
        <w:rPr>
          <w:rtl w:val="0"/>
        </w:rPr>
        <w:t xml:space="preserve">          Book - Competitive Programming 3 or 4 - Steven Halim</w:t>
      </w:r>
    </w:p>
    <w:p w:rsidR="00000000" w:rsidDel="00000000" w:rsidP="00000000" w:rsidRDefault="00000000" w:rsidRPr="00000000" w14:paraId="000000BB">
      <w:pPr>
        <w:ind w:left="720" w:firstLine="0"/>
        <w:rPr/>
      </w:pPr>
      <w:r w:rsidDel="00000000" w:rsidR="00000000" w:rsidRPr="00000000">
        <w:rPr>
          <w:rtl w:val="0"/>
        </w:rPr>
        <w:t xml:space="preserve">MST Problems: </w:t>
      </w:r>
      <w:hyperlink r:id="rId73">
        <w:r w:rsidDel="00000000" w:rsidR="00000000" w:rsidRPr="00000000">
          <w:rPr>
            <w:color w:val="1155cc"/>
            <w:u w:val="single"/>
            <w:rtl w:val="0"/>
          </w:rPr>
          <w:t xml:space="preserve">https://toph.co/problems/minimum-spanning-tree</w:t>
        </w:r>
      </w:hyperlink>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Bellman-Ford: The same reference can be used as MST.</w:t>
      </w:r>
    </w:p>
    <w:p w:rsidR="00000000" w:rsidDel="00000000" w:rsidP="00000000" w:rsidRDefault="00000000" w:rsidRPr="00000000" w14:paraId="000000BE">
      <w:pPr>
        <w:ind w:left="720" w:firstLine="0"/>
        <w:rPr/>
      </w:pPr>
      <w:r w:rsidDel="00000000" w:rsidR="00000000" w:rsidRPr="00000000">
        <w:rPr>
          <w:rtl w:val="0"/>
        </w:rPr>
        <w:t xml:space="preserve">Dijkstra &amp; shortest Path Problems: </w:t>
      </w:r>
      <w:hyperlink r:id="rId74">
        <w:r w:rsidDel="00000000" w:rsidR="00000000" w:rsidRPr="00000000">
          <w:rPr>
            <w:color w:val="1155cc"/>
            <w:u w:val="single"/>
            <w:rtl w:val="0"/>
          </w:rPr>
          <w:t xml:space="preserve">https://toph.co/problems/shortest-path</w:t>
        </w:r>
      </w:hyperlink>
      <w:r w:rsidDel="00000000" w:rsidR="00000000" w:rsidRPr="00000000">
        <w:rPr>
          <w:rtl w:val="0"/>
        </w:rPr>
      </w:r>
    </w:p>
    <w:p w:rsidR="00000000" w:rsidDel="00000000" w:rsidP="00000000" w:rsidRDefault="00000000" w:rsidRPr="00000000" w14:paraId="000000BF">
      <w:pPr>
        <w:ind w:left="720" w:firstLine="0"/>
        <w:rPr>
          <w:b w:val="1"/>
        </w:rPr>
      </w:pPr>
      <w:r w:rsidDel="00000000" w:rsidR="00000000" w:rsidRPr="00000000">
        <w:rPr>
          <w:rtl w:val="0"/>
        </w:rPr>
        <w:t xml:space="preserve">Main Objective: </w:t>
      </w:r>
      <w:r w:rsidDel="00000000" w:rsidR="00000000" w:rsidRPr="00000000">
        <w:rPr>
          <w:b w:val="1"/>
          <w:rtl w:val="0"/>
        </w:rPr>
        <w:t xml:space="preserve">Solve more and more problems from codeforces, lightoj, toph graph section.</w:t>
      </w:r>
    </w:p>
    <w:p w:rsidR="00000000" w:rsidDel="00000000" w:rsidP="00000000" w:rsidRDefault="00000000" w:rsidRPr="00000000" w14:paraId="000000C0">
      <w:pPr>
        <w:ind w:left="720" w:firstLine="0"/>
        <w:rPr>
          <w:b w:val="1"/>
        </w:rPr>
      </w:pPr>
      <w:r w:rsidDel="00000000" w:rsidR="00000000" w:rsidRPr="00000000">
        <w:rPr>
          <w:rtl w:val="0"/>
        </w:rPr>
      </w:r>
    </w:p>
    <w:p w:rsidR="00000000" w:rsidDel="00000000" w:rsidP="00000000" w:rsidRDefault="00000000" w:rsidRPr="00000000" w14:paraId="000000C1">
      <w:pPr>
        <w:numPr>
          <w:ilvl w:val="0"/>
          <w:numId w:val="13"/>
        </w:numPr>
        <w:ind w:left="720" w:hanging="360"/>
        <w:rPr>
          <w:u w:val="none"/>
        </w:rPr>
      </w:pPr>
      <w:r w:rsidDel="00000000" w:rsidR="00000000" w:rsidRPr="00000000">
        <w:rPr>
          <w:rtl w:val="0"/>
        </w:rPr>
        <w:t xml:space="preserve"> Tree in-out DP: </w:t>
      </w:r>
      <w:hyperlink r:id="rId75">
        <w:r w:rsidDel="00000000" w:rsidR="00000000" w:rsidRPr="00000000">
          <w:rPr>
            <w:color w:val="1155cc"/>
            <w:u w:val="single"/>
            <w:rtl w:val="0"/>
          </w:rPr>
          <w:t xml:space="preserve">https://returnzerooo.wordpress.com/2018/02/21/%E0%A6%9F%E0%A7%8D%E0%A6%B0%E0%A6%BF-in-out-dp/</w:t>
        </w:r>
      </w:hyperlink>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Strings(Hashing, Kmp, Z, Trie(DS))</w:t>
      </w:r>
    </w:p>
    <w:p w:rsidR="00000000" w:rsidDel="00000000" w:rsidP="00000000" w:rsidRDefault="00000000" w:rsidRPr="00000000" w14:paraId="000000C4">
      <w:pPr>
        <w:ind w:left="720" w:firstLine="0"/>
        <w:rPr/>
      </w:pPr>
      <w:r w:rsidDel="00000000" w:rsidR="00000000" w:rsidRPr="00000000">
        <w:rPr>
          <w:rtl w:val="0"/>
        </w:rPr>
        <w:t xml:space="preserve">Ref: </w:t>
      </w:r>
      <w:hyperlink r:id="rId76">
        <w:r w:rsidDel="00000000" w:rsidR="00000000" w:rsidRPr="00000000">
          <w:rPr>
            <w:color w:val="1155cc"/>
            <w:u w:val="single"/>
            <w:rtl w:val="0"/>
          </w:rPr>
          <w:t xml:space="preserve">https://www.youtube.com/watch?v=zbV0IRWBNvU</w:t>
        </w:r>
      </w:hyperlink>
      <w:r w:rsidDel="00000000" w:rsidR="00000000" w:rsidRPr="00000000">
        <w:rPr>
          <w:rtl w:val="0"/>
        </w:rPr>
        <w:t xml:space="preserve"> </w:t>
      </w:r>
    </w:p>
    <w:p w:rsidR="00000000" w:rsidDel="00000000" w:rsidP="00000000" w:rsidRDefault="00000000" w:rsidRPr="00000000" w14:paraId="000000C5">
      <w:pPr>
        <w:ind w:left="720" w:firstLine="0"/>
        <w:rPr/>
      </w:pPr>
      <w:r w:rsidDel="00000000" w:rsidR="00000000" w:rsidRPr="00000000">
        <w:rPr>
          <w:rtl w:val="0"/>
        </w:rPr>
        <w:t xml:space="preserve">Hashing: </w:t>
      </w:r>
      <w:hyperlink r:id="rId77">
        <w:r w:rsidDel="00000000" w:rsidR="00000000" w:rsidRPr="00000000">
          <w:rPr>
            <w:color w:val="1155cc"/>
            <w:u w:val="single"/>
            <w:rtl w:val="0"/>
          </w:rPr>
          <w:t xml:space="preserve">https://cp-algorithms.com/string/string-hashing.html</w:t>
        </w:r>
      </w:hyperlink>
      <w:r w:rsidDel="00000000" w:rsidR="00000000" w:rsidRPr="00000000">
        <w:rPr>
          <w:rtl w:val="0"/>
        </w:rPr>
        <w:t xml:space="preserve"> </w:t>
      </w:r>
    </w:p>
    <w:p w:rsidR="00000000" w:rsidDel="00000000" w:rsidP="00000000" w:rsidRDefault="00000000" w:rsidRPr="00000000" w14:paraId="000000C6">
      <w:pPr>
        <w:ind w:left="720" w:firstLine="0"/>
        <w:rPr/>
      </w:pPr>
      <w:r w:rsidDel="00000000" w:rsidR="00000000" w:rsidRPr="00000000">
        <w:rPr>
          <w:rtl w:val="0"/>
        </w:rPr>
        <w:t xml:space="preserve">Hashing Problems: </w:t>
      </w:r>
      <w:hyperlink r:id="rId78">
        <w:r w:rsidDel="00000000" w:rsidR="00000000" w:rsidRPr="00000000">
          <w:rPr>
            <w:color w:val="1155cc"/>
            <w:u w:val="single"/>
            <w:rtl w:val="0"/>
          </w:rPr>
          <w:t xml:space="preserve">https://toph.co/problems/tags/hashing?sort=difficulty_asc</w:t>
        </w:r>
      </w:hyperlink>
      <w:r w:rsidDel="00000000" w:rsidR="00000000" w:rsidRPr="00000000">
        <w:rPr>
          <w:rtl w:val="0"/>
        </w:rPr>
        <w:t xml:space="preserve">, </w:t>
      </w:r>
      <w:hyperlink r:id="rId79">
        <w:r w:rsidDel="00000000" w:rsidR="00000000" w:rsidRPr="00000000">
          <w:rPr>
            <w:color w:val="1155cc"/>
            <w:u w:val="single"/>
            <w:rtl w:val="0"/>
          </w:rPr>
          <w:t xml:space="preserve">https://algo.codemarshal.org/contests/icpc-dhaka-19-preli/problems/A</w:t>
        </w:r>
      </w:hyperlink>
      <w:r w:rsidDel="00000000" w:rsidR="00000000" w:rsidRPr="00000000">
        <w:rPr>
          <w:rtl w:val="0"/>
        </w:rPr>
        <w:t xml:space="preserve"> </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Kmp: </w:t>
      </w:r>
      <w:hyperlink r:id="rId80">
        <w:r w:rsidDel="00000000" w:rsidR="00000000" w:rsidRPr="00000000">
          <w:rPr>
            <w:color w:val="1155cc"/>
            <w:u w:val="single"/>
            <w:rtl w:val="0"/>
          </w:rPr>
          <w:t xml:space="preserve">http://www.shafaetsplanet.com/?p=3209</w:t>
        </w:r>
      </w:hyperlink>
      <w:r w:rsidDel="00000000" w:rsidR="00000000" w:rsidRPr="00000000">
        <w:rPr>
          <w:rtl w:val="0"/>
        </w:rPr>
        <w:t xml:space="preserve"> </w:t>
      </w:r>
    </w:p>
    <w:p w:rsidR="00000000" w:rsidDel="00000000" w:rsidP="00000000" w:rsidRDefault="00000000" w:rsidRPr="00000000" w14:paraId="000000C9">
      <w:pPr>
        <w:ind w:left="720" w:firstLine="0"/>
        <w:rPr/>
      </w:pPr>
      <w:r w:rsidDel="00000000" w:rsidR="00000000" w:rsidRPr="00000000">
        <w:rPr>
          <w:rtl w:val="0"/>
        </w:rPr>
        <w:t xml:space="preserve">         </w:t>
      </w:r>
      <w:hyperlink r:id="rId81">
        <w:r w:rsidDel="00000000" w:rsidR="00000000" w:rsidRPr="00000000">
          <w:rPr>
            <w:color w:val="1155cc"/>
            <w:u w:val="single"/>
            <w:rtl w:val="0"/>
          </w:rPr>
          <w:t xml:space="preserve">https://cp-algorithms.com/string/prefix-function.html</w:t>
        </w:r>
      </w:hyperlink>
      <w:r w:rsidDel="00000000" w:rsidR="00000000" w:rsidRPr="00000000">
        <w:rPr>
          <w:rtl w:val="0"/>
        </w:rPr>
        <w:t xml:space="preserve"> </w:t>
      </w:r>
    </w:p>
    <w:p w:rsidR="00000000" w:rsidDel="00000000" w:rsidP="00000000" w:rsidRDefault="00000000" w:rsidRPr="00000000" w14:paraId="000000CA">
      <w:pPr>
        <w:ind w:left="720" w:firstLine="0"/>
        <w:rPr/>
      </w:pPr>
      <w:r w:rsidDel="00000000" w:rsidR="00000000" w:rsidRPr="00000000">
        <w:rPr>
          <w:rtl w:val="0"/>
        </w:rPr>
        <w:t xml:space="preserve">Z algo: </w:t>
      </w:r>
      <w:hyperlink r:id="rId82">
        <w:r w:rsidDel="00000000" w:rsidR="00000000" w:rsidRPr="00000000">
          <w:rPr>
            <w:color w:val="1155cc"/>
            <w:u w:val="single"/>
            <w:rtl w:val="0"/>
          </w:rPr>
          <w:t xml:space="preserve">https://cp-algorithms.com/string/z-function.html</w:t>
        </w:r>
      </w:hyperlink>
      <w:r w:rsidDel="00000000" w:rsidR="00000000" w:rsidRPr="00000000">
        <w:rPr>
          <w:rtl w:val="0"/>
        </w:rPr>
        <w:t xml:space="preserve">  </w:t>
      </w:r>
      <w:hyperlink r:id="rId83">
        <w:r w:rsidDel="00000000" w:rsidR="00000000" w:rsidRPr="00000000">
          <w:rPr>
            <w:color w:val="1155cc"/>
            <w:u w:val="single"/>
            <w:rtl w:val="0"/>
          </w:rPr>
          <w:t xml:space="preserve">https://medium.com/%E0%A6%AA%E0%A7%8D%E0%A6%B0%E0%A7%8B%E0%A6%97%E0%A7%8D%E0%A6%B0%E0%A6%BE%E0%A6%AE%E0%A6%BF%E0%A6%82-%E0%A6%AA%E0%A6%BE%E0%A6%A4%E0%A6%BE/z-algorithm-string-matching-algorithm%E0%A6%AA%E0%A6%B0%E0%A7%8D%E0%A6%AC-%E0%A7%A6%E0%A7%A7-663527f83131</w:t>
        </w:r>
      </w:hyperlink>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Kmp / Z problems - </w:t>
      </w:r>
      <w:hyperlink r:id="rId84">
        <w:r w:rsidDel="00000000" w:rsidR="00000000" w:rsidRPr="00000000">
          <w:rPr>
            <w:color w:val="1155cc"/>
            <w:u w:val="single"/>
            <w:rtl w:val="0"/>
          </w:rPr>
          <w:t xml:space="preserve">https://codeforces.com/problemset/problem/432/D</w:t>
        </w:r>
      </w:hyperlink>
      <w:r w:rsidDel="00000000" w:rsidR="00000000" w:rsidRPr="00000000">
        <w:rPr>
          <w:rtl w:val="0"/>
        </w:rPr>
        <w:t xml:space="preserve"> , </w:t>
      </w:r>
      <w:hyperlink r:id="rId85">
        <w:r w:rsidDel="00000000" w:rsidR="00000000" w:rsidRPr="00000000">
          <w:rPr>
            <w:color w:val="1155cc"/>
            <w:u w:val="single"/>
            <w:rtl w:val="0"/>
          </w:rPr>
          <w:t xml:space="preserve">https://codeforces.com/problemset/problem/346/B</w:t>
        </w:r>
      </w:hyperlink>
      <w:r w:rsidDel="00000000" w:rsidR="00000000" w:rsidRPr="00000000">
        <w:rPr>
          <w:rtl w:val="0"/>
        </w:rPr>
        <w:t xml:space="preserve"> </w:t>
      </w:r>
    </w:p>
    <w:p w:rsidR="00000000" w:rsidDel="00000000" w:rsidP="00000000" w:rsidRDefault="00000000" w:rsidRPr="00000000" w14:paraId="000000CE">
      <w:pPr>
        <w:ind w:left="720" w:firstLine="0"/>
        <w:rPr/>
      </w:pPr>
      <w:hyperlink r:id="rId86">
        <w:r w:rsidDel="00000000" w:rsidR="00000000" w:rsidRPr="00000000">
          <w:rPr>
            <w:color w:val="1155cc"/>
            <w:u w:val="single"/>
            <w:rtl w:val="0"/>
          </w:rPr>
          <w:t xml:space="preserve">https://codeforces.com/contest/291/problem/E</w:t>
        </w:r>
      </w:hyperlink>
      <w:r w:rsidDel="00000000" w:rsidR="00000000" w:rsidRPr="00000000">
        <w:rPr>
          <w:rtl w:val="0"/>
        </w:rPr>
        <w:t xml:space="preserve">(requires KMP optimization)</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27"/>
        </w:numPr>
        <w:ind w:left="720" w:hanging="360"/>
        <w:rPr>
          <w:u w:val="none"/>
        </w:rPr>
      </w:pPr>
      <w:r w:rsidDel="00000000" w:rsidR="00000000" w:rsidRPr="00000000">
        <w:rPr>
          <w:rtl w:val="0"/>
        </w:rPr>
        <w:t xml:space="preserve">Combinatorics</w:t>
      </w:r>
    </w:p>
    <w:p w:rsidR="00000000" w:rsidDel="00000000" w:rsidP="00000000" w:rsidRDefault="00000000" w:rsidRPr="00000000" w14:paraId="000000D3">
      <w:pPr>
        <w:ind w:left="720" w:firstLine="0"/>
        <w:rPr/>
      </w:pPr>
      <w:r w:rsidDel="00000000" w:rsidR="00000000" w:rsidRPr="00000000">
        <w:rPr>
          <w:rtl w:val="0"/>
        </w:rPr>
        <w:t xml:space="preserve">Ref: </w:t>
      </w:r>
      <w:hyperlink r:id="rId87">
        <w:r w:rsidDel="00000000" w:rsidR="00000000" w:rsidRPr="00000000">
          <w:rPr>
            <w:color w:val="1155cc"/>
            <w:u w:val="single"/>
            <w:rtl w:val="0"/>
          </w:rPr>
          <w:t xml:space="preserve">https://www.youtube.com/watch?v=fEb_swNH0fY</w:t>
        </w:r>
      </w:hyperlink>
      <w:r w:rsidDel="00000000" w:rsidR="00000000" w:rsidRPr="00000000">
        <w:rPr>
          <w:rtl w:val="0"/>
        </w:rPr>
        <w:t xml:space="preserve"> </w:t>
      </w:r>
    </w:p>
    <w:p w:rsidR="00000000" w:rsidDel="00000000" w:rsidP="00000000" w:rsidRDefault="00000000" w:rsidRPr="00000000" w14:paraId="000000D4">
      <w:pPr>
        <w:ind w:left="720" w:firstLine="0"/>
        <w:rPr/>
      </w:pPr>
      <w:r w:rsidDel="00000000" w:rsidR="00000000" w:rsidRPr="00000000">
        <w:rPr>
          <w:rtl w:val="0"/>
        </w:rPr>
        <w:t xml:space="preserve">Problems: </w:t>
      </w:r>
      <w:hyperlink r:id="rId88">
        <w:r w:rsidDel="00000000" w:rsidR="00000000" w:rsidRPr="00000000">
          <w:rPr>
            <w:color w:val="1155cc"/>
            <w:u w:val="single"/>
            <w:rtl w:val="0"/>
          </w:rPr>
          <w:t xml:space="preserve">https://toph.co/problems/tags/combinatorics</w:t>
        </w:r>
      </w:hyperlink>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ab/>
        <w:t xml:space="preserve">     </w:t>
      </w:r>
      <w:hyperlink r:id="rId89">
        <w:r w:rsidDel="00000000" w:rsidR="00000000" w:rsidRPr="00000000">
          <w:rPr>
            <w:color w:val="1155cc"/>
            <w:u w:val="single"/>
            <w:rtl w:val="0"/>
          </w:rPr>
          <w:t xml:space="preserve">https://lightoj.com/problems/category/combinatorics</w:t>
        </w:r>
      </w:hyperlink>
      <w:r w:rsidDel="00000000" w:rsidR="00000000" w:rsidRPr="00000000">
        <w:rPr>
          <w:rtl w:val="0"/>
        </w:rPr>
        <w:t xml:space="preserve"> </w:t>
      </w:r>
    </w:p>
    <w:p w:rsidR="00000000" w:rsidDel="00000000" w:rsidP="00000000" w:rsidRDefault="00000000" w:rsidRPr="00000000" w14:paraId="000000D6">
      <w:pPr>
        <w:ind w:left="720" w:firstLine="0"/>
        <w:rPr/>
      </w:pPr>
      <w:r w:rsidDel="00000000" w:rsidR="00000000" w:rsidRPr="00000000">
        <w:rPr>
          <w:rtl w:val="0"/>
        </w:rPr>
        <w:tab/>
        <w:t xml:space="preserve">     </w:t>
      </w:r>
    </w:p>
    <w:p w:rsidR="00000000" w:rsidDel="00000000" w:rsidP="00000000" w:rsidRDefault="00000000" w:rsidRPr="00000000" w14:paraId="000000D7">
      <w:pPr>
        <w:ind w:left="720" w:firstLine="0"/>
        <w:rPr/>
      </w:pPr>
      <w:r w:rsidDel="00000000" w:rsidR="00000000" w:rsidRPr="00000000">
        <w:rPr>
          <w:rtl w:val="0"/>
        </w:rPr>
        <w:t xml:space="preserve">Stars and Bars : </w:t>
      </w:r>
      <w:hyperlink r:id="rId90">
        <w:r w:rsidDel="00000000" w:rsidR="00000000" w:rsidRPr="00000000">
          <w:rPr>
            <w:color w:val="1155cc"/>
            <w:u w:val="single"/>
            <w:rtl w:val="0"/>
          </w:rPr>
          <w:t xml:space="preserve">https://cp-algorithms.com/combinatorics/stars_and_bars.html</w:t>
        </w:r>
      </w:hyperlink>
      <w:r w:rsidDel="00000000" w:rsidR="00000000" w:rsidRPr="00000000">
        <w:rPr>
          <w:rtl w:val="0"/>
        </w:rPr>
        <w:t xml:space="preserve">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14"/>
        </w:numPr>
        <w:ind w:left="720" w:hanging="360"/>
        <w:rPr>
          <w:u w:val="none"/>
        </w:rPr>
      </w:pPr>
      <w:r w:rsidDel="00000000" w:rsidR="00000000" w:rsidRPr="00000000">
        <w:rPr>
          <w:rtl w:val="0"/>
        </w:rPr>
        <w:t xml:space="preserve">Game Theory</w:t>
      </w:r>
    </w:p>
    <w:p w:rsidR="00000000" w:rsidDel="00000000" w:rsidP="00000000" w:rsidRDefault="00000000" w:rsidRPr="00000000" w14:paraId="000000DA">
      <w:pPr>
        <w:ind w:left="720" w:firstLine="0"/>
        <w:rPr/>
      </w:pPr>
      <w:r w:rsidDel="00000000" w:rsidR="00000000" w:rsidRPr="00000000">
        <w:rPr>
          <w:rtl w:val="0"/>
        </w:rPr>
        <w:t xml:space="preserve">Ref: </w:t>
      </w:r>
    </w:p>
    <w:p w:rsidR="00000000" w:rsidDel="00000000" w:rsidP="00000000" w:rsidRDefault="00000000" w:rsidRPr="00000000" w14:paraId="000000DB">
      <w:pPr>
        <w:ind w:left="720" w:firstLine="0"/>
        <w:rPr/>
      </w:pPr>
      <w:hyperlink r:id="rId91">
        <w:r w:rsidDel="00000000" w:rsidR="00000000" w:rsidRPr="00000000">
          <w:rPr>
            <w:color w:val="1155cc"/>
            <w:u w:val="single"/>
            <w:rtl w:val="0"/>
          </w:rPr>
          <w:t xml:space="preserve">https://www.youtube.com/watch?v=EienAWnUPow</w:t>
        </w:r>
      </w:hyperlink>
      <w:r w:rsidDel="00000000" w:rsidR="00000000" w:rsidRPr="00000000">
        <w:rPr>
          <w:rtl w:val="0"/>
        </w:rPr>
        <w:t xml:space="preserve"> </w:t>
      </w:r>
    </w:p>
    <w:p w:rsidR="00000000" w:rsidDel="00000000" w:rsidP="00000000" w:rsidRDefault="00000000" w:rsidRPr="00000000" w14:paraId="000000DC">
      <w:pPr>
        <w:ind w:left="720" w:firstLine="0"/>
        <w:rPr/>
      </w:pPr>
      <w:hyperlink r:id="rId92">
        <w:r w:rsidDel="00000000" w:rsidR="00000000" w:rsidRPr="00000000">
          <w:rPr>
            <w:color w:val="1155cc"/>
            <w:u w:val="single"/>
            <w:rtl w:val="0"/>
          </w:rPr>
          <w:t xml:space="preserve">http://www.shafaetsplanet.com/?p=2714</w:t>
        </w:r>
      </w:hyperlink>
      <w:r w:rsidDel="00000000" w:rsidR="00000000" w:rsidRPr="00000000">
        <w:rPr>
          <w:rtl w:val="0"/>
        </w:rPr>
        <w:t xml:space="preserve"> </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0"/>
          <w:numId w:val="16"/>
        </w:numPr>
        <w:ind w:left="720" w:hanging="360"/>
        <w:rPr>
          <w:u w:val="none"/>
        </w:rPr>
      </w:pPr>
      <w:r w:rsidDel="00000000" w:rsidR="00000000" w:rsidRPr="00000000">
        <w:rPr>
          <w:rtl w:val="0"/>
        </w:rPr>
        <w:t xml:space="preserve">Data Structure(Segment Tree with Lazy Propagation, BIT, Mergesort Tree, LCA, MO)</w:t>
      </w:r>
    </w:p>
    <w:p w:rsidR="00000000" w:rsidDel="00000000" w:rsidP="00000000" w:rsidRDefault="00000000" w:rsidRPr="00000000" w14:paraId="000000DF">
      <w:pPr>
        <w:ind w:left="720" w:firstLine="0"/>
        <w:rPr/>
      </w:pPr>
      <w:r w:rsidDel="00000000" w:rsidR="00000000" w:rsidRPr="00000000">
        <w:rPr>
          <w:rtl w:val="0"/>
        </w:rPr>
        <w:t xml:space="preserve">Ref: </w:t>
      </w:r>
      <w:hyperlink r:id="rId93">
        <w:r w:rsidDel="00000000" w:rsidR="00000000" w:rsidRPr="00000000">
          <w:rPr>
            <w:color w:val="1155cc"/>
            <w:u w:val="single"/>
            <w:rtl w:val="0"/>
          </w:rPr>
          <w:t xml:space="preserve">https://www.youtube.com/watch?v=0v--9nEFfAM</w:t>
        </w:r>
      </w:hyperlink>
      <w:r w:rsidDel="00000000" w:rsidR="00000000" w:rsidRPr="00000000">
        <w:rPr>
          <w:rtl w:val="0"/>
        </w:rPr>
        <w:t xml:space="preserve"> </w:t>
      </w:r>
    </w:p>
    <w:p w:rsidR="00000000" w:rsidDel="00000000" w:rsidP="00000000" w:rsidRDefault="00000000" w:rsidRPr="00000000" w14:paraId="000000E0">
      <w:pPr>
        <w:ind w:left="720" w:firstLine="0"/>
        <w:rPr/>
      </w:pPr>
      <w:r w:rsidDel="00000000" w:rsidR="00000000" w:rsidRPr="00000000">
        <w:rPr>
          <w:rtl w:val="0"/>
        </w:rPr>
        <w:t xml:space="preserve">BIT: </w:t>
      </w:r>
      <w:hyperlink r:id="rId94">
        <w:r w:rsidDel="00000000" w:rsidR="00000000" w:rsidRPr="00000000">
          <w:rPr>
            <w:color w:val="1155cc"/>
            <w:u w:val="single"/>
            <w:rtl w:val="0"/>
          </w:rPr>
          <w:t xml:space="preserve">http://www.shafaetsplanet.com/?p=1961</w:t>
        </w:r>
      </w:hyperlink>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Problems on BIT: </w:t>
      </w:r>
      <w:hyperlink r:id="rId95">
        <w:r w:rsidDel="00000000" w:rsidR="00000000" w:rsidRPr="00000000">
          <w:rPr>
            <w:color w:val="1155cc"/>
            <w:u w:val="single"/>
            <w:rtl w:val="0"/>
          </w:rPr>
          <w:t xml:space="preserve">https://codeforces.com/blog/entry/20569</w:t>
        </w:r>
      </w:hyperlink>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LCA: </w:t>
      </w:r>
      <w:hyperlink r:id="rId96">
        <w:r w:rsidDel="00000000" w:rsidR="00000000" w:rsidRPr="00000000">
          <w:rPr>
            <w:color w:val="1155cc"/>
            <w:u w:val="single"/>
            <w:rtl w:val="0"/>
          </w:rPr>
          <w:t xml:space="preserve">http://www.shafaetsplanet.com/?p=1831</w:t>
        </w:r>
      </w:hyperlink>
      <w:r w:rsidDel="00000000" w:rsidR="00000000" w:rsidRPr="00000000">
        <w:rPr>
          <w:rtl w:val="0"/>
        </w:rPr>
        <w:t xml:space="preserve"> </w:t>
      </w:r>
      <w:hyperlink r:id="rId97">
        <w:r w:rsidDel="00000000" w:rsidR="00000000" w:rsidRPr="00000000">
          <w:rPr>
            <w:color w:val="1155cc"/>
            <w:u w:val="single"/>
            <w:rtl w:val="0"/>
          </w:rPr>
          <w:t xml:space="preserve">https://www.topcoder.com/thrive/articles/Range%20Minimum%20Query%20and%20Lowest%20Common%20Ancestor</w:t>
        </w:r>
      </w:hyperlink>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Problems on LCA: </w:t>
      </w:r>
      <w:hyperlink r:id="rId98">
        <w:r w:rsidDel="00000000" w:rsidR="00000000" w:rsidRPr="00000000">
          <w:rPr>
            <w:color w:val="1155cc"/>
            <w:u w:val="single"/>
            <w:rtl w:val="0"/>
          </w:rPr>
          <w:t xml:space="preserve">https://lightoj.com/problems/category/rmq-lca</w:t>
        </w:r>
      </w:hyperlink>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Segment Tree with Lazy: </w:t>
      </w:r>
      <w:hyperlink r:id="rId99">
        <w:r w:rsidDel="00000000" w:rsidR="00000000" w:rsidRPr="00000000">
          <w:rPr>
            <w:color w:val="1155cc"/>
            <w:u w:val="single"/>
            <w:rtl w:val="0"/>
          </w:rPr>
          <w:t xml:space="preserve">http://www.shafaetsplanet.com/?p=1591</w:t>
        </w:r>
      </w:hyperlink>
      <w:r w:rsidDel="00000000" w:rsidR="00000000" w:rsidRPr="00000000">
        <w:rPr>
          <w:rtl w:val="0"/>
        </w:rPr>
        <w:t xml:space="preserve"> </w:t>
      </w:r>
    </w:p>
    <w:p w:rsidR="00000000" w:rsidDel="00000000" w:rsidP="00000000" w:rsidRDefault="00000000" w:rsidRPr="00000000" w14:paraId="000000E7">
      <w:pPr>
        <w:ind w:left="720" w:firstLine="0"/>
        <w:rPr/>
      </w:pPr>
      <w:r w:rsidDel="00000000" w:rsidR="00000000" w:rsidRPr="00000000">
        <w:rPr>
          <w:rtl w:val="0"/>
        </w:rPr>
        <w:t xml:space="preserve">Merge sort Trees: </w:t>
      </w:r>
      <w:hyperlink r:id="rId100">
        <w:r w:rsidDel="00000000" w:rsidR="00000000" w:rsidRPr="00000000">
          <w:rPr>
            <w:color w:val="1155cc"/>
            <w:u w:val="single"/>
            <w:rtl w:val="0"/>
          </w:rPr>
          <w:t xml:space="preserve">https://discuss.codechef.com/t/merge-sort-tree-tutorial/14277</w:t>
        </w:r>
      </w:hyperlink>
      <w:r w:rsidDel="00000000" w:rsidR="00000000" w:rsidRPr="00000000">
        <w:rPr>
          <w:rtl w:val="0"/>
        </w:rPr>
        <w:t xml:space="preserve"> </w:t>
      </w:r>
    </w:p>
    <w:p w:rsidR="00000000" w:rsidDel="00000000" w:rsidP="00000000" w:rsidRDefault="00000000" w:rsidRPr="00000000" w14:paraId="000000E8">
      <w:pPr>
        <w:ind w:left="720" w:firstLine="0"/>
        <w:rPr/>
      </w:pPr>
      <w:r w:rsidDel="00000000" w:rsidR="00000000" w:rsidRPr="00000000">
        <w:rPr>
          <w:rtl w:val="0"/>
        </w:rPr>
        <w:t xml:space="preserve">Problems on Merge Sort Tree: </w:t>
      </w:r>
      <w:hyperlink r:id="rId101">
        <w:r w:rsidDel="00000000" w:rsidR="00000000" w:rsidRPr="00000000">
          <w:rPr>
            <w:color w:val="1155cc"/>
            <w:u w:val="single"/>
            <w:rtl w:val="0"/>
          </w:rPr>
          <w:t xml:space="preserve">https://www.codechef.com/tags/problems/merge-sort-tree</w:t>
        </w:r>
      </w:hyperlink>
      <w:r w:rsidDel="00000000" w:rsidR="00000000" w:rsidRPr="00000000">
        <w:rPr>
          <w:rtl w:val="0"/>
        </w:rPr>
        <w:t xml:space="preserve"> </w:t>
      </w:r>
      <w:hyperlink r:id="rId102">
        <w:r w:rsidDel="00000000" w:rsidR="00000000" w:rsidRPr="00000000">
          <w:rPr>
            <w:color w:val="1155cc"/>
            <w:u w:val="single"/>
            <w:rtl w:val="0"/>
          </w:rPr>
          <w:t xml:space="preserve">https://toph.co/problems/tags/mergesorttree</w:t>
        </w:r>
      </w:hyperlink>
      <w:r w:rsidDel="00000000" w:rsidR="00000000" w:rsidRPr="00000000">
        <w:rPr>
          <w:rtl w:val="0"/>
        </w:rPr>
        <w:t xml:space="preserve"> </w:t>
      </w:r>
    </w:p>
    <w:p w:rsidR="00000000" w:rsidDel="00000000" w:rsidP="00000000" w:rsidRDefault="00000000" w:rsidRPr="00000000" w14:paraId="000000E9">
      <w:pPr>
        <w:ind w:left="720" w:firstLine="0"/>
        <w:rPr/>
      </w:pPr>
      <w:r w:rsidDel="00000000" w:rsidR="00000000" w:rsidRPr="00000000">
        <w:rPr>
          <w:rtl w:val="0"/>
        </w:rPr>
        <w:t xml:space="preserve">MO: </w:t>
      </w:r>
      <w:hyperlink r:id="rId103">
        <w:r w:rsidDel="00000000" w:rsidR="00000000" w:rsidRPr="00000000">
          <w:rPr>
            <w:color w:val="1155cc"/>
            <w:u w:val="single"/>
            <w:rtl w:val="0"/>
          </w:rPr>
          <w:t xml:space="preserve">https://rezwanarefin01.github.io/posts/block-decomposition-01/</w:t>
        </w:r>
      </w:hyperlink>
      <w:r w:rsidDel="00000000" w:rsidR="00000000" w:rsidRPr="00000000">
        <w:rPr>
          <w:rtl w:val="0"/>
        </w:rPr>
        <w:t xml:space="preserve"> </w:t>
      </w:r>
    </w:p>
    <w:p w:rsidR="00000000" w:rsidDel="00000000" w:rsidP="00000000" w:rsidRDefault="00000000" w:rsidRPr="00000000" w14:paraId="000000EA">
      <w:pPr>
        <w:ind w:left="720" w:firstLine="0"/>
        <w:rPr/>
      </w:pPr>
      <w:r w:rsidDel="00000000" w:rsidR="00000000" w:rsidRPr="00000000">
        <w:rPr>
          <w:rtl w:val="0"/>
        </w:rPr>
        <w:t xml:space="preserve">MO Problems: </w:t>
      </w:r>
      <w:hyperlink r:id="rId104">
        <w:r w:rsidDel="00000000" w:rsidR="00000000" w:rsidRPr="00000000">
          <w:rPr>
            <w:color w:val="1155cc"/>
            <w:u w:val="single"/>
            <w:rtl w:val="0"/>
          </w:rPr>
          <w:t xml:space="preserve">https://toph.co/problems/tags/mosalgorithm</w:t>
        </w:r>
      </w:hyperlink>
      <w:r w:rsidDel="00000000" w:rsidR="00000000" w:rsidRPr="00000000">
        <w:rPr>
          <w:rtl w:val="0"/>
        </w:rPr>
        <w:t xml:space="preserve"> </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numPr>
          <w:ilvl w:val="0"/>
          <w:numId w:val="29"/>
        </w:numPr>
        <w:ind w:left="720" w:hanging="360"/>
        <w:rPr>
          <w:u w:val="none"/>
        </w:rPr>
      </w:pPr>
      <w:r w:rsidDel="00000000" w:rsidR="00000000" w:rsidRPr="00000000">
        <w:rPr>
          <w:rtl w:val="0"/>
        </w:rPr>
        <w:t xml:space="preserve">Probability and Expected Value</w:t>
      </w:r>
    </w:p>
    <w:p w:rsidR="00000000" w:rsidDel="00000000" w:rsidP="00000000" w:rsidRDefault="00000000" w:rsidRPr="00000000" w14:paraId="000000ED">
      <w:pPr>
        <w:ind w:left="720" w:firstLine="0"/>
        <w:rPr/>
      </w:pPr>
      <w:r w:rsidDel="00000000" w:rsidR="00000000" w:rsidRPr="00000000">
        <w:rPr>
          <w:rtl w:val="0"/>
        </w:rPr>
        <w:t xml:space="preserve">Ref: </w:t>
      </w:r>
      <w:hyperlink r:id="rId105">
        <w:r w:rsidDel="00000000" w:rsidR="00000000" w:rsidRPr="00000000">
          <w:rPr>
            <w:color w:val="1155cc"/>
            <w:u w:val="single"/>
            <w:rtl w:val="0"/>
          </w:rPr>
          <w:t xml:space="preserve">https://www.youtube.com/watch?v=fEb_swNH0fY</w:t>
        </w:r>
      </w:hyperlink>
      <w:r w:rsidDel="00000000" w:rsidR="00000000" w:rsidRPr="00000000">
        <w:rPr>
          <w:rtl w:val="0"/>
        </w:rPr>
        <w:t xml:space="preserve"> (follow probability and expected value section) </w:t>
      </w:r>
    </w:p>
    <w:p w:rsidR="00000000" w:rsidDel="00000000" w:rsidP="00000000" w:rsidRDefault="00000000" w:rsidRPr="00000000" w14:paraId="000000EE">
      <w:pPr>
        <w:ind w:left="720" w:firstLine="0"/>
        <w:rPr/>
      </w:pPr>
      <w:hyperlink r:id="rId106">
        <w:r w:rsidDel="00000000" w:rsidR="00000000" w:rsidRPr="00000000">
          <w:rPr>
            <w:color w:val="1155cc"/>
            <w:u w:val="single"/>
            <w:rtl w:val="0"/>
          </w:rPr>
          <w:t xml:space="preserve">http://www.shafaetsplanet.com/?p=3060</w:t>
        </w:r>
      </w:hyperlink>
      <w:r w:rsidDel="00000000" w:rsidR="00000000" w:rsidRPr="00000000">
        <w:rPr>
          <w:rtl w:val="0"/>
        </w:rPr>
        <w:t xml:space="preserve"> </w:t>
      </w:r>
    </w:p>
    <w:p w:rsidR="00000000" w:rsidDel="00000000" w:rsidP="00000000" w:rsidRDefault="00000000" w:rsidRPr="00000000" w14:paraId="000000EF">
      <w:pPr>
        <w:ind w:left="720" w:firstLine="0"/>
        <w:rPr/>
      </w:pPr>
      <w:r w:rsidDel="00000000" w:rsidR="00000000" w:rsidRPr="00000000">
        <w:rPr>
          <w:rtl w:val="0"/>
        </w:rPr>
        <w:t xml:space="preserve">Problems: </w:t>
      </w:r>
      <w:hyperlink r:id="rId107">
        <w:r w:rsidDel="00000000" w:rsidR="00000000" w:rsidRPr="00000000">
          <w:rPr>
            <w:color w:val="1155cc"/>
            <w:u w:val="single"/>
            <w:rtl w:val="0"/>
          </w:rPr>
          <w:t xml:space="preserve">https://lightoj.com/problems/category/probability</w:t>
        </w:r>
      </w:hyperlink>
      <w:r w:rsidDel="00000000" w:rsidR="00000000" w:rsidRPr="00000000">
        <w:rPr>
          <w:rtl w:val="0"/>
        </w:rPr>
        <w:t xml:space="preserve"> </w:t>
      </w:r>
    </w:p>
    <w:p w:rsidR="00000000" w:rsidDel="00000000" w:rsidP="00000000" w:rsidRDefault="00000000" w:rsidRPr="00000000" w14:paraId="000000F0">
      <w:pPr>
        <w:ind w:left="720" w:firstLine="0"/>
        <w:rPr/>
      </w:pPr>
      <w:r w:rsidDel="00000000" w:rsidR="00000000" w:rsidRPr="00000000">
        <w:rPr>
          <w:rtl w:val="0"/>
        </w:rPr>
        <w:t xml:space="preserve">Problems on Expected values: </w:t>
      </w:r>
      <w:hyperlink r:id="rId108">
        <w:r w:rsidDel="00000000" w:rsidR="00000000" w:rsidRPr="00000000">
          <w:rPr>
            <w:color w:val="1155cc"/>
            <w:u w:val="single"/>
            <w:rtl w:val="0"/>
          </w:rPr>
          <w:t xml:space="preserve">https://www.codechef.com/tags/problems/expected-value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1">
      <w:pPr>
        <w:pStyle w:val="Heading1"/>
        <w:rPr/>
      </w:pPr>
      <w:bookmarkStart w:colFirst="0" w:colLast="0" w:name="_20w2bx4x0u0a" w:id="10"/>
      <w:bookmarkEnd w:id="10"/>
      <w:r w:rsidDel="00000000" w:rsidR="00000000" w:rsidRPr="00000000">
        <w:rPr>
          <w:rtl w:val="0"/>
        </w:rPr>
        <w:t xml:space="preserve">Advanced - 1(Top 50 in ICPC preliminary)</w:t>
      </w:r>
    </w:p>
    <w:p w:rsidR="00000000" w:rsidDel="00000000" w:rsidP="00000000" w:rsidRDefault="00000000" w:rsidRPr="00000000" w14:paraId="000000F2">
      <w:pPr>
        <w:numPr>
          <w:ilvl w:val="0"/>
          <w:numId w:val="4"/>
        </w:numPr>
        <w:ind w:left="720" w:hanging="360"/>
      </w:pPr>
      <w:r w:rsidDel="00000000" w:rsidR="00000000" w:rsidRPr="00000000">
        <w:rPr>
          <w:rtl w:val="0"/>
        </w:rPr>
        <w:t xml:space="preserve">Aho corasick</w:t>
      </w:r>
    </w:p>
    <w:p w:rsidR="00000000" w:rsidDel="00000000" w:rsidP="00000000" w:rsidRDefault="00000000" w:rsidRPr="00000000" w14:paraId="000000F3">
      <w:pPr>
        <w:numPr>
          <w:ilvl w:val="0"/>
          <w:numId w:val="4"/>
        </w:numPr>
        <w:ind w:left="720" w:hanging="360"/>
      </w:pPr>
      <w:r w:rsidDel="00000000" w:rsidR="00000000" w:rsidRPr="00000000">
        <w:rPr>
          <w:rtl w:val="0"/>
        </w:rPr>
        <w:t xml:space="preserve">MO with Update</w:t>
      </w:r>
    </w:p>
    <w:p w:rsidR="00000000" w:rsidDel="00000000" w:rsidP="00000000" w:rsidRDefault="00000000" w:rsidRPr="00000000" w14:paraId="000000F4">
      <w:pPr>
        <w:ind w:left="720" w:firstLine="0"/>
        <w:rPr/>
      </w:pPr>
      <w:r w:rsidDel="00000000" w:rsidR="00000000" w:rsidRPr="00000000">
        <w:rPr>
          <w:rtl w:val="0"/>
        </w:rPr>
        <w:t xml:space="preserve">Blog: </w:t>
      </w:r>
      <w:hyperlink r:id="rId109">
        <w:r w:rsidDel="00000000" w:rsidR="00000000" w:rsidRPr="00000000">
          <w:rPr>
            <w:color w:val="1155cc"/>
            <w:u w:val="single"/>
            <w:rtl w:val="0"/>
          </w:rPr>
          <w:t xml:space="preserve">https://rezwanarefin01.github.io/posts/block-decomposition-01/</w:t>
        </w:r>
      </w:hyperlink>
      <w:r w:rsidDel="00000000" w:rsidR="00000000" w:rsidRPr="00000000">
        <w:rPr>
          <w:rtl w:val="0"/>
        </w:rPr>
      </w:r>
    </w:p>
    <w:p w:rsidR="00000000" w:rsidDel="00000000" w:rsidP="00000000" w:rsidRDefault="00000000" w:rsidRPr="00000000" w14:paraId="000000F5">
      <w:pPr>
        <w:numPr>
          <w:ilvl w:val="0"/>
          <w:numId w:val="4"/>
        </w:numPr>
        <w:ind w:left="720" w:hanging="360"/>
      </w:pPr>
      <w:r w:rsidDel="00000000" w:rsidR="00000000" w:rsidRPr="00000000">
        <w:rPr>
          <w:rtl w:val="0"/>
        </w:rPr>
        <w:t xml:space="preserve">Suffix array</w:t>
      </w:r>
    </w:p>
    <w:p w:rsidR="00000000" w:rsidDel="00000000" w:rsidP="00000000" w:rsidRDefault="00000000" w:rsidRPr="00000000" w14:paraId="000000F6">
      <w:pPr>
        <w:ind w:left="720" w:firstLine="0"/>
        <w:rPr/>
      </w:pPr>
      <w:r w:rsidDel="00000000" w:rsidR="00000000" w:rsidRPr="00000000">
        <w:rPr>
          <w:rtl w:val="0"/>
        </w:rPr>
        <w:t xml:space="preserve">Blog: </w:t>
      </w:r>
      <w:hyperlink r:id="rId110">
        <w:r w:rsidDel="00000000" w:rsidR="00000000" w:rsidRPr="00000000">
          <w:rPr>
            <w:color w:val="1155cc"/>
            <w:u w:val="single"/>
            <w:rtl w:val="0"/>
          </w:rPr>
          <w:t xml:space="preserve">https://tanvir002700.wordpress.com/2015/01/13/suffix-array/</w:t>
        </w:r>
      </w:hyperlink>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Problems: </w:t>
      </w:r>
      <w:hyperlink r:id="rId111">
        <w:r w:rsidDel="00000000" w:rsidR="00000000" w:rsidRPr="00000000">
          <w:rPr>
            <w:color w:val="1155cc"/>
            <w:u w:val="single"/>
            <w:rtl w:val="0"/>
          </w:rPr>
          <w:t xml:space="preserve">https://toph.co/problems/tags/suffixstructure</w:t>
        </w:r>
      </w:hyperlink>
      <w:r w:rsidDel="00000000" w:rsidR="00000000" w:rsidRPr="00000000">
        <w:rPr>
          <w:rtl w:val="0"/>
        </w:rPr>
        <w:t xml:space="preserve"> </w:t>
      </w:r>
    </w:p>
    <w:p w:rsidR="00000000" w:rsidDel="00000000" w:rsidP="00000000" w:rsidRDefault="00000000" w:rsidRPr="00000000" w14:paraId="000000F8">
      <w:pPr>
        <w:numPr>
          <w:ilvl w:val="0"/>
          <w:numId w:val="4"/>
        </w:numPr>
        <w:ind w:left="720" w:hanging="360"/>
      </w:pPr>
      <w:r w:rsidDel="00000000" w:rsidR="00000000" w:rsidRPr="00000000">
        <w:rPr>
          <w:rtl w:val="0"/>
        </w:rPr>
        <w:t xml:space="preserve">Palindromic tree(eertree)</w:t>
      </w:r>
    </w:p>
    <w:p w:rsidR="00000000" w:rsidDel="00000000" w:rsidP="00000000" w:rsidRDefault="00000000" w:rsidRPr="00000000" w14:paraId="000000F9">
      <w:pPr>
        <w:ind w:left="720" w:firstLine="0"/>
        <w:rPr/>
      </w:pPr>
      <w:r w:rsidDel="00000000" w:rsidR="00000000" w:rsidRPr="00000000">
        <w:rPr>
          <w:rtl w:val="0"/>
        </w:rPr>
        <w:t xml:space="preserve">Blog: </w:t>
      </w:r>
      <w:hyperlink r:id="rId112">
        <w:r w:rsidDel="00000000" w:rsidR="00000000" w:rsidRPr="00000000">
          <w:rPr>
            <w:color w:val="1155cc"/>
            <w:u w:val="single"/>
            <w:rtl w:val="0"/>
          </w:rPr>
          <w:t xml:space="preserve">https://rezwanarefin01.github.io/posts/palindromic-tree-01/</w:t>
        </w:r>
      </w:hyperlink>
      <w:r w:rsidDel="00000000" w:rsidR="00000000" w:rsidRPr="00000000">
        <w:rPr>
          <w:rtl w:val="0"/>
        </w:rPr>
        <w:t xml:space="preserve"> </w:t>
      </w:r>
    </w:p>
    <w:p w:rsidR="00000000" w:rsidDel="00000000" w:rsidP="00000000" w:rsidRDefault="00000000" w:rsidRPr="00000000" w14:paraId="000000FA">
      <w:pPr>
        <w:ind w:left="720" w:firstLine="0"/>
        <w:rPr/>
      </w:pPr>
      <w:r w:rsidDel="00000000" w:rsidR="00000000" w:rsidRPr="00000000">
        <w:rPr>
          <w:rtl w:val="0"/>
        </w:rPr>
        <w:t xml:space="preserve">Problems: </w:t>
      </w:r>
      <w:hyperlink r:id="rId113">
        <w:r w:rsidDel="00000000" w:rsidR="00000000" w:rsidRPr="00000000">
          <w:rPr>
            <w:color w:val="1155cc"/>
            <w:u w:val="single"/>
            <w:rtl w:val="0"/>
          </w:rPr>
          <w:t xml:space="preserve">https://toph.co/problems/palindromic-tree</w:t>
        </w:r>
      </w:hyperlink>
      <w:r w:rsidDel="00000000" w:rsidR="00000000" w:rsidRPr="00000000">
        <w:rPr>
          <w:rtl w:val="0"/>
        </w:rPr>
        <w:t xml:space="preserve"> </w:t>
      </w:r>
    </w:p>
    <w:p w:rsidR="00000000" w:rsidDel="00000000" w:rsidP="00000000" w:rsidRDefault="00000000" w:rsidRPr="00000000" w14:paraId="000000FB">
      <w:pPr>
        <w:numPr>
          <w:ilvl w:val="0"/>
          <w:numId w:val="4"/>
        </w:numPr>
        <w:ind w:left="720" w:hanging="360"/>
      </w:pPr>
      <w:r w:rsidDel="00000000" w:rsidR="00000000" w:rsidRPr="00000000">
        <w:rPr>
          <w:rtl w:val="0"/>
        </w:rPr>
        <w:t xml:space="preserve">Wavelet Tree</w:t>
      </w:r>
    </w:p>
    <w:p w:rsidR="00000000" w:rsidDel="00000000" w:rsidP="00000000" w:rsidRDefault="00000000" w:rsidRPr="00000000" w14:paraId="000000FC">
      <w:pPr>
        <w:numPr>
          <w:ilvl w:val="0"/>
          <w:numId w:val="4"/>
        </w:numPr>
        <w:ind w:left="720" w:hanging="360"/>
      </w:pPr>
      <w:r w:rsidDel="00000000" w:rsidR="00000000" w:rsidRPr="00000000">
        <w:rPr>
          <w:rtl w:val="0"/>
        </w:rPr>
        <w:t xml:space="preserve">State Space Graph with bfs or dijkstra</w:t>
      </w:r>
    </w:p>
    <w:p w:rsidR="00000000" w:rsidDel="00000000" w:rsidP="00000000" w:rsidRDefault="00000000" w:rsidRPr="00000000" w14:paraId="000000FD">
      <w:pPr>
        <w:ind w:left="720" w:firstLine="0"/>
        <w:rPr/>
      </w:pPr>
      <w:r w:rsidDel="00000000" w:rsidR="00000000" w:rsidRPr="00000000">
        <w:rPr>
          <w:rtl w:val="0"/>
        </w:rPr>
        <w:t xml:space="preserve">Ref: Book - Competitive Programming 3 or 4</w:t>
      </w:r>
    </w:p>
    <w:p w:rsidR="00000000" w:rsidDel="00000000" w:rsidP="00000000" w:rsidRDefault="00000000" w:rsidRPr="00000000" w14:paraId="000000FE">
      <w:pPr>
        <w:numPr>
          <w:ilvl w:val="0"/>
          <w:numId w:val="4"/>
        </w:numPr>
        <w:ind w:left="720" w:hanging="360"/>
      </w:pPr>
      <w:r w:rsidDel="00000000" w:rsidR="00000000" w:rsidRPr="00000000">
        <w:rPr>
          <w:rtl w:val="0"/>
        </w:rPr>
        <w:t xml:space="preserve">Manachar</w:t>
      </w:r>
    </w:p>
    <w:p w:rsidR="00000000" w:rsidDel="00000000" w:rsidP="00000000" w:rsidRDefault="00000000" w:rsidRPr="00000000" w14:paraId="000000FF">
      <w:pPr>
        <w:ind w:left="720" w:firstLine="0"/>
        <w:rPr/>
      </w:pPr>
      <w:r w:rsidDel="00000000" w:rsidR="00000000" w:rsidRPr="00000000">
        <w:rPr>
          <w:rtl w:val="0"/>
        </w:rPr>
        <w:t xml:space="preserve">Blog: </w:t>
      </w:r>
      <w:hyperlink r:id="rId114">
        <w:r w:rsidDel="00000000" w:rsidR="00000000" w:rsidRPr="00000000">
          <w:rPr>
            <w:color w:val="1155cc"/>
            <w:u w:val="single"/>
            <w:rtl w:val="0"/>
          </w:rPr>
          <w:t xml:space="preserve">https://cp-algorithms.com/string/manacher.html</w:t>
        </w:r>
      </w:hyperlink>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Problems: </w:t>
      </w:r>
      <w:hyperlink r:id="rId115">
        <w:r w:rsidDel="00000000" w:rsidR="00000000" w:rsidRPr="00000000">
          <w:rPr>
            <w:color w:val="1155cc"/>
            <w:u w:val="single"/>
            <w:rtl w:val="0"/>
          </w:rPr>
          <w:t xml:space="preserve">https://codeforces.com/blog/entry/63853</w:t>
        </w:r>
      </w:hyperlink>
      <w:r w:rsidDel="00000000" w:rsidR="00000000" w:rsidRPr="00000000">
        <w:rPr>
          <w:rtl w:val="0"/>
        </w:rPr>
        <w:t xml:space="preserve"> </w:t>
      </w:r>
    </w:p>
    <w:p w:rsidR="00000000" w:rsidDel="00000000" w:rsidP="00000000" w:rsidRDefault="00000000" w:rsidRPr="00000000" w14:paraId="00000101">
      <w:pPr>
        <w:numPr>
          <w:ilvl w:val="0"/>
          <w:numId w:val="4"/>
        </w:numPr>
        <w:ind w:left="720" w:hanging="360"/>
      </w:pPr>
      <w:r w:rsidDel="00000000" w:rsidR="00000000" w:rsidRPr="00000000">
        <w:rPr>
          <w:rtl w:val="0"/>
        </w:rPr>
        <w:t xml:space="preserve">Mo on Tree</w:t>
      </w:r>
    </w:p>
    <w:p w:rsidR="00000000" w:rsidDel="00000000" w:rsidP="00000000" w:rsidRDefault="00000000" w:rsidRPr="00000000" w14:paraId="00000102">
      <w:pPr>
        <w:ind w:left="720" w:firstLine="0"/>
        <w:rPr/>
      </w:pPr>
      <w:r w:rsidDel="00000000" w:rsidR="00000000" w:rsidRPr="00000000">
        <w:rPr>
          <w:rtl w:val="0"/>
        </w:rPr>
        <w:t xml:space="preserve">Blog: </w:t>
      </w:r>
      <w:hyperlink r:id="rId116">
        <w:r w:rsidDel="00000000" w:rsidR="00000000" w:rsidRPr="00000000">
          <w:rPr>
            <w:color w:val="1155cc"/>
            <w:u w:val="single"/>
            <w:rtl w:val="0"/>
          </w:rPr>
          <w:t xml:space="preserve">https://codeforces.com/blog/entry/43230</w:t>
        </w:r>
      </w:hyperlink>
      <w:r w:rsidDel="00000000" w:rsidR="00000000" w:rsidRPr="00000000">
        <w:rPr>
          <w:rtl w:val="0"/>
        </w:rPr>
        <w:t xml:space="preserve"> </w:t>
      </w:r>
    </w:p>
    <w:p w:rsidR="00000000" w:rsidDel="00000000" w:rsidP="00000000" w:rsidRDefault="00000000" w:rsidRPr="00000000" w14:paraId="00000103">
      <w:pPr>
        <w:ind w:left="720" w:firstLine="0"/>
        <w:rPr/>
      </w:pPr>
      <w:r w:rsidDel="00000000" w:rsidR="00000000" w:rsidRPr="00000000">
        <w:rPr>
          <w:rtl w:val="0"/>
        </w:rPr>
        <w:t xml:space="preserve">Problems: included on the above blog</w:t>
      </w:r>
    </w:p>
    <w:p w:rsidR="00000000" w:rsidDel="00000000" w:rsidP="00000000" w:rsidRDefault="00000000" w:rsidRPr="00000000" w14:paraId="00000104">
      <w:pPr>
        <w:numPr>
          <w:ilvl w:val="0"/>
          <w:numId w:val="4"/>
        </w:numPr>
        <w:ind w:left="720" w:hanging="360"/>
      </w:pPr>
      <w:r w:rsidDel="00000000" w:rsidR="00000000" w:rsidRPr="00000000">
        <w:rPr>
          <w:rtl w:val="0"/>
        </w:rPr>
        <w:t xml:space="preserve">Sack + Small to Large Technique</w:t>
      </w:r>
    </w:p>
    <w:p w:rsidR="00000000" w:rsidDel="00000000" w:rsidP="00000000" w:rsidRDefault="00000000" w:rsidRPr="00000000" w14:paraId="00000105">
      <w:pPr>
        <w:ind w:left="720" w:firstLine="0"/>
        <w:rPr/>
      </w:pPr>
      <w:r w:rsidDel="00000000" w:rsidR="00000000" w:rsidRPr="00000000">
        <w:rPr>
          <w:rtl w:val="0"/>
        </w:rPr>
        <w:t xml:space="preserve">Blog: </w:t>
      </w:r>
      <w:hyperlink r:id="rId117">
        <w:r w:rsidDel="00000000" w:rsidR="00000000" w:rsidRPr="00000000">
          <w:rPr>
            <w:color w:val="1155cc"/>
            <w:u w:val="single"/>
            <w:rtl w:val="0"/>
          </w:rPr>
          <w:t xml:space="preserve">https://codeforces.com/blog/entry/44351</w:t>
        </w:r>
      </w:hyperlink>
      <w:r w:rsidDel="00000000" w:rsidR="00000000" w:rsidRPr="00000000">
        <w:rPr>
          <w:rtl w:val="0"/>
        </w:rPr>
        <w:t xml:space="preserve"> </w:t>
      </w:r>
    </w:p>
    <w:p w:rsidR="00000000" w:rsidDel="00000000" w:rsidP="00000000" w:rsidRDefault="00000000" w:rsidRPr="00000000" w14:paraId="00000106">
      <w:pPr>
        <w:ind w:left="720" w:firstLine="0"/>
        <w:rPr/>
      </w:pPr>
      <w:r w:rsidDel="00000000" w:rsidR="00000000" w:rsidRPr="00000000">
        <w:rPr>
          <w:rtl w:val="0"/>
        </w:rPr>
        <w:t xml:space="preserve">Problems: Included on the blogs</w:t>
      </w:r>
    </w:p>
    <w:p w:rsidR="00000000" w:rsidDel="00000000" w:rsidP="00000000" w:rsidRDefault="00000000" w:rsidRPr="00000000" w14:paraId="00000107">
      <w:pPr>
        <w:numPr>
          <w:ilvl w:val="0"/>
          <w:numId w:val="4"/>
        </w:numPr>
        <w:ind w:left="720" w:hanging="360"/>
      </w:pPr>
      <w:r w:rsidDel="00000000" w:rsidR="00000000" w:rsidRPr="00000000">
        <w:rPr>
          <w:rtl w:val="0"/>
        </w:rPr>
        <w:t xml:space="preserve">Bipartite Graph</w:t>
      </w:r>
    </w:p>
    <w:p w:rsidR="00000000" w:rsidDel="00000000" w:rsidP="00000000" w:rsidRDefault="00000000" w:rsidRPr="00000000" w14:paraId="00000108">
      <w:pPr>
        <w:numPr>
          <w:ilvl w:val="0"/>
          <w:numId w:val="4"/>
        </w:numPr>
        <w:ind w:left="720" w:hanging="360"/>
      </w:pPr>
      <w:r w:rsidDel="00000000" w:rsidR="00000000" w:rsidRPr="00000000">
        <w:rPr>
          <w:rtl w:val="0"/>
        </w:rPr>
        <w:t xml:space="preserve">Ternary Search</w:t>
      </w:r>
    </w:p>
    <w:p w:rsidR="00000000" w:rsidDel="00000000" w:rsidP="00000000" w:rsidRDefault="00000000" w:rsidRPr="00000000" w14:paraId="00000109">
      <w:pPr>
        <w:pStyle w:val="Heading2"/>
        <w:rPr/>
      </w:pPr>
      <w:bookmarkStart w:colFirst="0" w:colLast="0" w:name="_wylebqrronh3" w:id="11"/>
      <w:bookmarkEnd w:id="11"/>
      <w:r w:rsidDel="00000000" w:rsidR="00000000" w:rsidRPr="00000000">
        <w:rPr>
          <w:rtl w:val="0"/>
        </w:rPr>
        <w:t xml:space="preserve">Advanced - 2(Top 25 in ICPC preliminary)</w:t>
      </w:r>
    </w:p>
    <w:p w:rsidR="00000000" w:rsidDel="00000000" w:rsidP="00000000" w:rsidRDefault="00000000" w:rsidRPr="00000000" w14:paraId="0000010A">
      <w:pPr>
        <w:numPr>
          <w:ilvl w:val="0"/>
          <w:numId w:val="9"/>
        </w:numPr>
        <w:ind w:left="720" w:hanging="360"/>
      </w:pPr>
      <w:r w:rsidDel="00000000" w:rsidR="00000000" w:rsidRPr="00000000">
        <w:rPr>
          <w:rtl w:val="0"/>
        </w:rPr>
        <w:t xml:space="preserve">HLD</w:t>
      </w:r>
    </w:p>
    <w:p w:rsidR="00000000" w:rsidDel="00000000" w:rsidP="00000000" w:rsidRDefault="00000000" w:rsidRPr="00000000" w14:paraId="0000010B">
      <w:pPr>
        <w:ind w:left="720" w:firstLine="0"/>
        <w:rPr/>
      </w:pPr>
      <w:r w:rsidDel="00000000" w:rsidR="00000000" w:rsidRPr="00000000">
        <w:rPr>
          <w:rtl w:val="0"/>
        </w:rPr>
        <w:t xml:space="preserve">Blog: </w:t>
      </w:r>
      <w:hyperlink r:id="rId118">
        <w:r w:rsidDel="00000000" w:rsidR="00000000" w:rsidRPr="00000000">
          <w:rPr>
            <w:color w:val="1155cc"/>
            <w:u w:val="single"/>
            <w:rtl w:val="0"/>
          </w:rPr>
          <w:t xml:space="preserve">https://discuss.codechef.com/t/tutorial-heavy-light-decomposition/69423</w:t>
        </w:r>
      </w:hyperlink>
      <w:r w:rsidDel="00000000" w:rsidR="00000000" w:rsidRPr="00000000">
        <w:rPr>
          <w:rtl w:val="0"/>
        </w:rPr>
        <w:t xml:space="preserve"> </w:t>
      </w:r>
    </w:p>
    <w:p w:rsidR="00000000" w:rsidDel="00000000" w:rsidP="00000000" w:rsidRDefault="00000000" w:rsidRPr="00000000" w14:paraId="0000010C">
      <w:pPr>
        <w:ind w:left="720" w:firstLine="0"/>
        <w:rPr/>
      </w:pPr>
      <w:r w:rsidDel="00000000" w:rsidR="00000000" w:rsidRPr="00000000">
        <w:rPr>
          <w:rtl w:val="0"/>
        </w:rPr>
        <w:t xml:space="preserve">Problems: </w:t>
      </w:r>
      <w:hyperlink r:id="rId119">
        <w:r w:rsidDel="00000000" w:rsidR="00000000" w:rsidRPr="00000000">
          <w:rPr>
            <w:color w:val="1155cc"/>
            <w:u w:val="single"/>
            <w:rtl w:val="0"/>
          </w:rPr>
          <w:t xml:space="preserve">https://www.codechef.com/tags/problems/heavy-light-decomposition</w:t>
        </w:r>
      </w:hyperlink>
      <w:r w:rsidDel="00000000" w:rsidR="00000000" w:rsidRPr="00000000">
        <w:rPr>
          <w:rtl w:val="0"/>
        </w:rPr>
        <w:t xml:space="preserve"> </w:t>
      </w:r>
    </w:p>
    <w:p w:rsidR="00000000" w:rsidDel="00000000" w:rsidP="00000000" w:rsidRDefault="00000000" w:rsidRPr="00000000" w14:paraId="0000010D">
      <w:pPr>
        <w:numPr>
          <w:ilvl w:val="0"/>
          <w:numId w:val="9"/>
        </w:numPr>
        <w:ind w:left="720" w:hanging="360"/>
      </w:pPr>
      <w:r w:rsidDel="00000000" w:rsidR="00000000" w:rsidRPr="00000000">
        <w:rPr>
          <w:rtl w:val="0"/>
        </w:rPr>
        <w:t xml:space="preserve">Centroid Decomposition</w:t>
      </w:r>
    </w:p>
    <w:p w:rsidR="00000000" w:rsidDel="00000000" w:rsidP="00000000" w:rsidRDefault="00000000" w:rsidRPr="00000000" w14:paraId="0000010E">
      <w:pPr>
        <w:ind w:left="720" w:firstLine="0"/>
        <w:rPr/>
      </w:pPr>
      <w:r w:rsidDel="00000000" w:rsidR="00000000" w:rsidRPr="00000000">
        <w:rPr>
          <w:rtl w:val="0"/>
        </w:rPr>
        <w:t xml:space="preserve">Blog: </w:t>
      </w:r>
      <w:hyperlink r:id="rId120">
        <w:r w:rsidDel="00000000" w:rsidR="00000000" w:rsidRPr="00000000">
          <w:rPr>
            <w:color w:val="1155cc"/>
            <w:u w:val="single"/>
            <w:rtl w:val="0"/>
          </w:rPr>
          <w:t xml:space="preserve">https://codeforces.com/blog/entry/81661</w:t>
        </w:r>
      </w:hyperlink>
      <w:r w:rsidDel="00000000" w:rsidR="00000000" w:rsidRPr="00000000">
        <w:rPr>
          <w:rtl w:val="0"/>
        </w:rPr>
        <w:t xml:space="preserve"> </w:t>
      </w:r>
    </w:p>
    <w:p w:rsidR="00000000" w:rsidDel="00000000" w:rsidP="00000000" w:rsidRDefault="00000000" w:rsidRPr="00000000" w14:paraId="0000010F">
      <w:pPr>
        <w:ind w:left="720" w:firstLine="0"/>
        <w:rPr/>
      </w:pPr>
      <w:r w:rsidDel="00000000" w:rsidR="00000000" w:rsidRPr="00000000">
        <w:rPr>
          <w:rtl w:val="0"/>
        </w:rPr>
        <w:t xml:space="preserve">Problems: </w:t>
      </w:r>
      <w:hyperlink r:id="rId121">
        <w:r w:rsidDel="00000000" w:rsidR="00000000" w:rsidRPr="00000000">
          <w:rPr>
            <w:color w:val="1155cc"/>
            <w:u w:val="single"/>
            <w:rtl w:val="0"/>
          </w:rPr>
          <w:t xml:space="preserve">https://codeforces.com/blog/entry/52492</w:t>
        </w:r>
      </w:hyperlink>
      <w:r w:rsidDel="00000000" w:rsidR="00000000" w:rsidRPr="00000000">
        <w:rPr>
          <w:rtl w:val="0"/>
        </w:rPr>
        <w:t xml:space="preserve"> </w:t>
      </w:r>
    </w:p>
    <w:p w:rsidR="00000000" w:rsidDel="00000000" w:rsidP="00000000" w:rsidRDefault="00000000" w:rsidRPr="00000000" w14:paraId="00000110">
      <w:pPr>
        <w:numPr>
          <w:ilvl w:val="0"/>
          <w:numId w:val="9"/>
        </w:numPr>
        <w:ind w:left="720" w:hanging="360"/>
      </w:pPr>
      <w:r w:rsidDel="00000000" w:rsidR="00000000" w:rsidRPr="00000000">
        <w:rPr>
          <w:rtl w:val="0"/>
        </w:rPr>
        <w:t xml:space="preserve">Persistent Segment Tree</w:t>
      </w:r>
    </w:p>
    <w:p w:rsidR="00000000" w:rsidDel="00000000" w:rsidP="00000000" w:rsidRDefault="00000000" w:rsidRPr="00000000" w14:paraId="00000111">
      <w:pPr>
        <w:ind w:left="720" w:firstLine="0"/>
        <w:rPr/>
      </w:pPr>
      <w:r w:rsidDel="00000000" w:rsidR="00000000" w:rsidRPr="00000000">
        <w:rPr>
          <w:rtl w:val="0"/>
        </w:rPr>
        <w:t xml:space="preserve">Blog: </w:t>
      </w:r>
      <w:hyperlink r:id="rId122">
        <w:r w:rsidDel="00000000" w:rsidR="00000000" w:rsidRPr="00000000">
          <w:rPr>
            <w:color w:val="1155cc"/>
            <w:u w:val="single"/>
            <w:rtl w:val="0"/>
          </w:rPr>
          <w:t xml:space="preserve">https://rezwanarefin01.github.io/posts/persistent-segment-tree-01/</w:t>
        </w:r>
      </w:hyperlink>
      <w:r w:rsidDel="00000000" w:rsidR="00000000" w:rsidRPr="00000000">
        <w:rPr>
          <w:rtl w:val="0"/>
        </w:rPr>
        <w:t xml:space="preserve"> </w:t>
      </w:r>
    </w:p>
    <w:p w:rsidR="00000000" w:rsidDel="00000000" w:rsidP="00000000" w:rsidRDefault="00000000" w:rsidRPr="00000000" w14:paraId="00000112">
      <w:pPr>
        <w:ind w:left="720" w:firstLine="0"/>
        <w:rPr/>
      </w:pPr>
      <w:r w:rsidDel="00000000" w:rsidR="00000000" w:rsidRPr="00000000">
        <w:rPr>
          <w:rtl w:val="0"/>
        </w:rPr>
        <w:t xml:space="preserve">         </w:t>
      </w:r>
      <w:hyperlink r:id="rId123">
        <w:r w:rsidDel="00000000" w:rsidR="00000000" w:rsidRPr="00000000">
          <w:rPr>
            <w:color w:val="1155cc"/>
            <w:u w:val="single"/>
            <w:rtl w:val="0"/>
          </w:rPr>
          <w:t xml:space="preserve">https://rezwanarefin01.github.io/posts/persistent-segment-tree-02/</w:t>
        </w:r>
      </w:hyperlink>
      <w:r w:rsidDel="00000000" w:rsidR="00000000" w:rsidRPr="00000000">
        <w:rPr>
          <w:rtl w:val="0"/>
        </w:rPr>
        <w:t xml:space="preserve"> </w:t>
      </w:r>
    </w:p>
    <w:p w:rsidR="00000000" w:rsidDel="00000000" w:rsidP="00000000" w:rsidRDefault="00000000" w:rsidRPr="00000000" w14:paraId="00000113">
      <w:pPr>
        <w:ind w:left="720" w:firstLine="0"/>
        <w:rPr/>
      </w:pPr>
      <w:r w:rsidDel="00000000" w:rsidR="00000000" w:rsidRPr="00000000">
        <w:rPr>
          <w:rtl w:val="0"/>
        </w:rPr>
        <w:t xml:space="preserve">Problems: </w:t>
      </w:r>
      <w:hyperlink r:id="rId124">
        <w:r w:rsidDel="00000000" w:rsidR="00000000" w:rsidRPr="00000000">
          <w:rPr>
            <w:color w:val="1155cc"/>
            <w:u w:val="single"/>
            <w:rtl w:val="0"/>
          </w:rPr>
          <w:t xml:space="preserve">https://toph.co/problems/tags/persistentsegmenttree</w:t>
        </w:r>
      </w:hyperlink>
      <w:r w:rsidDel="00000000" w:rsidR="00000000" w:rsidRPr="00000000">
        <w:rPr>
          <w:rtl w:val="0"/>
        </w:rPr>
        <w:t xml:space="preserve"> </w:t>
      </w:r>
    </w:p>
    <w:p w:rsidR="00000000" w:rsidDel="00000000" w:rsidP="00000000" w:rsidRDefault="00000000" w:rsidRPr="00000000" w14:paraId="00000114">
      <w:pPr>
        <w:numPr>
          <w:ilvl w:val="0"/>
          <w:numId w:val="9"/>
        </w:numPr>
        <w:ind w:left="720" w:hanging="360"/>
      </w:pPr>
      <w:r w:rsidDel="00000000" w:rsidR="00000000" w:rsidRPr="00000000">
        <w:rPr>
          <w:rtl w:val="0"/>
        </w:rPr>
        <w:t xml:space="preserve">Advanced Geometry</w:t>
      </w:r>
    </w:p>
    <w:p w:rsidR="00000000" w:rsidDel="00000000" w:rsidP="00000000" w:rsidRDefault="00000000" w:rsidRPr="00000000" w14:paraId="00000115">
      <w:pPr>
        <w:numPr>
          <w:ilvl w:val="0"/>
          <w:numId w:val="9"/>
        </w:numPr>
        <w:ind w:left="720" w:hanging="360"/>
      </w:pPr>
      <w:r w:rsidDel="00000000" w:rsidR="00000000" w:rsidRPr="00000000">
        <w:rPr>
          <w:rtl w:val="0"/>
        </w:rPr>
        <w:t xml:space="preserve">Suffix Automation</w:t>
      </w:r>
    </w:p>
    <w:p w:rsidR="00000000" w:rsidDel="00000000" w:rsidP="00000000" w:rsidRDefault="00000000" w:rsidRPr="00000000" w14:paraId="00000116">
      <w:pPr>
        <w:ind w:left="720" w:firstLine="0"/>
        <w:rPr/>
      </w:pPr>
      <w:r w:rsidDel="00000000" w:rsidR="00000000" w:rsidRPr="00000000">
        <w:rPr>
          <w:rtl w:val="0"/>
        </w:rPr>
        <w:t xml:space="preserve">Blog: </w:t>
      </w:r>
      <w:hyperlink r:id="rId125">
        <w:r w:rsidDel="00000000" w:rsidR="00000000" w:rsidRPr="00000000">
          <w:rPr>
            <w:color w:val="1155cc"/>
            <w:u w:val="single"/>
            <w:rtl w:val="0"/>
          </w:rPr>
          <w:t xml:space="preserve">https://cp-algorithms.com/string/suffix-automaton.html</w:t>
        </w:r>
      </w:hyperlink>
      <w:r w:rsidDel="00000000" w:rsidR="00000000" w:rsidRPr="00000000">
        <w:rPr>
          <w:rtl w:val="0"/>
        </w:rPr>
        <w:t xml:space="preserve"> </w:t>
      </w:r>
    </w:p>
    <w:p w:rsidR="00000000" w:rsidDel="00000000" w:rsidP="00000000" w:rsidRDefault="00000000" w:rsidRPr="00000000" w14:paraId="00000117">
      <w:pPr>
        <w:ind w:left="720" w:firstLine="0"/>
        <w:rPr/>
      </w:pPr>
      <w:r w:rsidDel="00000000" w:rsidR="00000000" w:rsidRPr="00000000">
        <w:rPr>
          <w:rtl w:val="0"/>
        </w:rPr>
        <w:t xml:space="preserve">Problems: Included on the link mentioned just above.</w:t>
      </w:r>
    </w:p>
    <w:p w:rsidR="00000000" w:rsidDel="00000000" w:rsidP="00000000" w:rsidRDefault="00000000" w:rsidRPr="00000000" w14:paraId="00000118">
      <w:pPr>
        <w:numPr>
          <w:ilvl w:val="0"/>
          <w:numId w:val="9"/>
        </w:numPr>
        <w:ind w:left="720" w:hanging="360"/>
      </w:pPr>
      <w:r w:rsidDel="00000000" w:rsidR="00000000" w:rsidRPr="00000000">
        <w:rPr>
          <w:rtl w:val="0"/>
        </w:rPr>
        <w:t xml:space="preserve">Flow Graph</w:t>
      </w:r>
    </w:p>
    <w:p w:rsidR="00000000" w:rsidDel="00000000" w:rsidP="00000000" w:rsidRDefault="00000000" w:rsidRPr="00000000" w14:paraId="00000119">
      <w:pPr>
        <w:numPr>
          <w:ilvl w:val="0"/>
          <w:numId w:val="9"/>
        </w:numPr>
        <w:ind w:left="720" w:hanging="360"/>
      </w:pPr>
      <w:r w:rsidDel="00000000" w:rsidR="00000000" w:rsidRPr="00000000">
        <w:rPr>
          <w:rtl w:val="0"/>
        </w:rPr>
        <w:t xml:space="preserve">Fast Fourier Transform</w:t>
      </w:r>
    </w:p>
    <w:p w:rsidR="00000000" w:rsidDel="00000000" w:rsidP="00000000" w:rsidRDefault="00000000" w:rsidRPr="00000000" w14:paraId="0000011A">
      <w:pPr>
        <w:ind w:left="720" w:firstLine="0"/>
        <w:rPr/>
      </w:pPr>
      <w:r w:rsidDel="00000000" w:rsidR="00000000" w:rsidRPr="00000000">
        <w:rPr>
          <w:rtl w:val="0"/>
        </w:rPr>
        <w:t xml:space="preserve">Blog: </w:t>
      </w:r>
      <w:hyperlink r:id="rId126">
        <w:r w:rsidDel="00000000" w:rsidR="00000000" w:rsidRPr="00000000">
          <w:rPr>
            <w:color w:val="1155cc"/>
            <w:u w:val="single"/>
            <w:rtl w:val="0"/>
          </w:rPr>
          <w:t xml:space="preserve">https://rezwanarefin01.github.io/posts/fast-fourier-transform/</w:t>
        </w:r>
      </w:hyperlink>
      <w:r w:rsidDel="00000000" w:rsidR="00000000" w:rsidRPr="00000000">
        <w:rPr>
          <w:rtl w:val="0"/>
        </w:rPr>
        <w:t xml:space="preserve"> </w:t>
      </w:r>
    </w:p>
    <w:p w:rsidR="00000000" w:rsidDel="00000000" w:rsidP="00000000" w:rsidRDefault="00000000" w:rsidRPr="00000000" w14:paraId="0000011B">
      <w:pPr>
        <w:ind w:left="720" w:firstLine="0"/>
        <w:rPr/>
      </w:pPr>
      <w:r w:rsidDel="00000000" w:rsidR="00000000" w:rsidRPr="00000000">
        <w:rPr>
          <w:rtl w:val="0"/>
        </w:rPr>
        <w:t xml:space="preserve">Problems: </w:t>
      </w:r>
      <w:hyperlink r:id="rId127">
        <w:r w:rsidDel="00000000" w:rsidR="00000000" w:rsidRPr="00000000">
          <w:rPr>
            <w:color w:val="1155cc"/>
            <w:u w:val="single"/>
            <w:rtl w:val="0"/>
          </w:rPr>
          <w:t xml:space="preserve">https://www.codechef.com/tags/problems/fast-fourier-transform</w:t>
        </w:r>
      </w:hyperlink>
      <w:r w:rsidDel="00000000" w:rsidR="00000000" w:rsidRPr="00000000">
        <w:rPr>
          <w:rtl w:val="0"/>
        </w:rPr>
        <w:t xml:space="preserve"> </w:t>
      </w:r>
    </w:p>
    <w:p w:rsidR="00000000" w:rsidDel="00000000" w:rsidP="00000000" w:rsidRDefault="00000000" w:rsidRPr="00000000" w14:paraId="0000011C">
      <w:pPr>
        <w:pStyle w:val="Heading1"/>
        <w:rPr/>
      </w:pPr>
      <w:bookmarkStart w:colFirst="0" w:colLast="0" w:name="_gi0ae3vr9366" w:id="12"/>
      <w:bookmarkEnd w:id="12"/>
      <w:r w:rsidDel="00000000" w:rsidR="00000000" w:rsidRPr="00000000">
        <w:rPr>
          <w:rtl w:val="0"/>
        </w:rPr>
        <w:t xml:space="preserve">Beyond(Top 10 in ICPC preliminary)</w:t>
      </w:r>
    </w:p>
    <w:p w:rsidR="00000000" w:rsidDel="00000000" w:rsidP="00000000" w:rsidRDefault="00000000" w:rsidRPr="00000000" w14:paraId="0000011D">
      <w:pPr>
        <w:rPr/>
      </w:pPr>
      <w:r w:rsidDel="00000000" w:rsidR="00000000" w:rsidRPr="00000000">
        <w:rPr>
          <w:rtl w:val="0"/>
        </w:rPr>
        <w:t xml:space="preserve">Upcoming…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sz w:val="36"/>
          <w:szCs w:val="36"/>
        </w:rPr>
      </w:pPr>
      <w:r w:rsidDel="00000000" w:rsidR="00000000" w:rsidRPr="00000000">
        <w:rPr>
          <w:sz w:val="36"/>
          <w:szCs w:val="36"/>
          <w:rtl w:val="0"/>
        </w:rPr>
        <w:t xml:space="preserve">This RoadMap is prepared by:</w:t>
      </w:r>
    </w:p>
    <w:p w:rsidR="00000000" w:rsidDel="00000000" w:rsidP="00000000" w:rsidRDefault="00000000" w:rsidRPr="00000000" w14:paraId="00000120">
      <w:pPr>
        <w:rPr>
          <w:sz w:val="36"/>
          <w:szCs w:val="36"/>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Saurov Chandra Biswas                                      Md. Faizul Haque</w:t>
      </w:r>
    </w:p>
    <w:p w:rsidR="00000000" w:rsidDel="00000000" w:rsidP="00000000" w:rsidRDefault="00000000" w:rsidRPr="00000000" w14:paraId="00000122">
      <w:pPr>
        <w:rPr/>
      </w:pPr>
      <w:r w:rsidDel="00000000" w:rsidR="00000000" w:rsidRPr="00000000">
        <w:rPr>
          <w:rtl w:val="0"/>
        </w:rPr>
        <w:t xml:space="preserve">Session: 2016-17                                                Session: 2016-17</w:t>
      </w:r>
    </w:p>
    <w:p w:rsidR="00000000" w:rsidDel="00000000" w:rsidP="00000000" w:rsidRDefault="00000000" w:rsidRPr="00000000" w14:paraId="00000123">
      <w:pPr>
        <w:rPr/>
      </w:pPr>
      <w:r w:rsidDel="00000000" w:rsidR="00000000" w:rsidRPr="00000000">
        <w:rPr>
          <w:rtl w:val="0"/>
        </w:rPr>
        <w:t xml:space="preserve">Dept of CSE, University of Barishal                    Dept of CSE, University of Barishal</w:t>
      </w:r>
    </w:p>
    <w:p w:rsidR="00000000" w:rsidDel="00000000" w:rsidP="00000000" w:rsidRDefault="00000000" w:rsidRPr="00000000" w14:paraId="00000124">
      <w:pPr>
        <w:rPr/>
      </w:pPr>
      <w:r w:rsidDel="00000000" w:rsidR="00000000" w:rsidRPr="00000000">
        <w:rPr>
          <w:rtl w:val="0"/>
        </w:rPr>
        <w:t xml:space="preserve">Contact: 01881178367</w:t>
      </w:r>
    </w:p>
    <w:p w:rsidR="00000000" w:rsidDel="00000000" w:rsidP="00000000" w:rsidRDefault="00000000" w:rsidRPr="00000000" w14:paraId="00000125">
      <w:pPr>
        <w:rPr/>
      </w:pPr>
      <w:r w:rsidDel="00000000" w:rsidR="00000000" w:rsidRPr="00000000">
        <w:rPr>
          <w:rtl w:val="0"/>
        </w:rPr>
        <w:t xml:space="preserve">Email :  </w:t>
      </w:r>
      <w:hyperlink r:id="rId128">
        <w:r w:rsidDel="00000000" w:rsidR="00000000" w:rsidRPr="00000000">
          <w:rPr>
            <w:color w:val="1155cc"/>
            <w:u w:val="single"/>
            <w:rtl w:val="0"/>
          </w:rPr>
          <w:t xml:space="preserve">sourav.cse4.bu@gmail.com</w:t>
        </w:r>
      </w:hyperlink>
      <w:r w:rsidDel="00000000" w:rsidR="00000000" w:rsidRPr="00000000">
        <w:rPr>
          <w:rtl w:val="0"/>
        </w:rPr>
        <w:tab/>
        <w:tab/>
        <w:t xml:space="preserve">     Email: </w:t>
      </w:r>
      <w:hyperlink r:id="rId129">
        <w:r w:rsidDel="00000000" w:rsidR="00000000" w:rsidRPr="00000000">
          <w:rPr>
            <w:color w:val="1155cc"/>
            <w:u w:val="single"/>
            <w:rtl w:val="0"/>
          </w:rPr>
          <w:t xml:space="preserve">faizul.cse4.bu@gmail.com</w:t>
        </w:r>
      </w:hyperlink>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headerReference r:id="rId130" w:type="default"/>
      <w:footerReference r:id="rId131" w:type="default"/>
      <w:pgSz w:h="15840" w:w="12240" w:orient="portrait"/>
      <w:pgMar w:bottom="1440" w:top="1440" w:left="1440" w:right="1440" w:header="720" w:footer="720"/>
      <w:pgNumType w:start="1"/>
      <w:sectPrChange w:author="YASH TEWARI 22112119" w:id="0" w:date="2024-01-02T17:29:01Z">
        <w:sectPr w:rsidR="000000" w:rsidDel="000000" w:rsidRPr="000000" w:rsidSect="000000">
          <w:pgMar w:bottom="1440" w:top="1440" w:left="1440" w:right="144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ins w:author="YASH TEWARI 22112119" w:id="1" w:date="2024-01-02T17:29:01Z"/>
      </w:rPr>
    </w:pPr>
    <w:ins w:author="YASH TEWARI 22112119" w:id="1" w:date="2024-01-02T17:29:01Z">
      <w:r w:rsidDel="00000000" w:rsidR="00000000" w:rsidRPr="00000000">
        <w:rPr>
          <w:rtl w:val="0"/>
        </w:rPr>
      </w:r>
    </w:ins>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pStyle w:val="Heading1"/>
      <w:rPr/>
    </w:pPr>
    <w:bookmarkStart w:colFirst="0" w:colLast="0" w:name="_8wzed33a2b2c" w:id="13"/>
    <w:bookmarkEnd w:id="13"/>
    <w:r w:rsidDel="00000000" w:rsidR="00000000" w:rsidRPr="00000000">
      <w:rPr>
        <w:rtl w:val="0"/>
      </w:rPr>
      <w:t xml:space="preserve">Topics: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p-algorithms.com/algebra/factorization.html" TargetMode="External"/><Relationship Id="rId42" Type="http://schemas.openxmlformats.org/officeDocument/2006/relationships/hyperlink" Target="https://projecteuler.net/archives" TargetMode="External"/><Relationship Id="rId41" Type="http://schemas.openxmlformats.org/officeDocument/2006/relationships/hyperlink" Target="https://cp-algorithms.com/algebra/divisors.html" TargetMode="External"/><Relationship Id="rId44" Type="http://schemas.openxmlformats.org/officeDocument/2006/relationships/hyperlink" Target="https://drive.google.com/file/d/1Fl76e3d9fmby4LP_Veb0At0M4uxlVTrP/view?usp=sharing" TargetMode="External"/><Relationship Id="rId43" Type="http://schemas.openxmlformats.org/officeDocument/2006/relationships/hyperlink" Target="https://lightoj.com/problems/category/modular-arithmetic" TargetMode="External"/><Relationship Id="rId46" Type="http://schemas.openxmlformats.org/officeDocument/2006/relationships/hyperlink" Target="http://www.shafaetsplanet.com/?p=604" TargetMode="External"/><Relationship Id="rId45" Type="http://schemas.openxmlformats.org/officeDocument/2006/relationships/hyperlink" Target="http://www.shafaetsplanet.com/?p=763" TargetMode="External"/><Relationship Id="rId107" Type="http://schemas.openxmlformats.org/officeDocument/2006/relationships/hyperlink" Target="https://lightoj.com/problems/category/probability" TargetMode="External"/><Relationship Id="rId106" Type="http://schemas.openxmlformats.org/officeDocument/2006/relationships/hyperlink" Target="http://www.shafaetsplanet.com/?p=3060" TargetMode="External"/><Relationship Id="rId105" Type="http://schemas.openxmlformats.org/officeDocument/2006/relationships/hyperlink" Target="https://www.youtube.com/watch?v=fEb_swNH0fY" TargetMode="External"/><Relationship Id="rId104" Type="http://schemas.openxmlformats.org/officeDocument/2006/relationships/hyperlink" Target="https://toph.co/problems/tags/mosalgorithm" TargetMode="External"/><Relationship Id="rId109" Type="http://schemas.openxmlformats.org/officeDocument/2006/relationships/hyperlink" Target="https://rezwanarefin01.github.io/posts/block-decomposition-01/" TargetMode="External"/><Relationship Id="rId108" Type="http://schemas.openxmlformats.org/officeDocument/2006/relationships/hyperlink" Target="https://www.codechef.com/tags/problems/expected-value" TargetMode="External"/><Relationship Id="rId48" Type="http://schemas.openxmlformats.org/officeDocument/2006/relationships/hyperlink" Target="https://toph.co/problems/graph-traversal" TargetMode="External"/><Relationship Id="rId47" Type="http://schemas.openxmlformats.org/officeDocument/2006/relationships/hyperlink" Target="http://www.shafaetsplanet.com/?p=973" TargetMode="External"/><Relationship Id="rId49" Type="http://schemas.openxmlformats.org/officeDocument/2006/relationships/hyperlink" Target="https://www.youtube.com/watch?v=cbgdSX2pXcQ" TargetMode="External"/><Relationship Id="rId103" Type="http://schemas.openxmlformats.org/officeDocument/2006/relationships/hyperlink" Target="https://rezwanarefin01.github.io/posts/block-decomposition-01/" TargetMode="External"/><Relationship Id="rId102" Type="http://schemas.openxmlformats.org/officeDocument/2006/relationships/hyperlink" Target="https://toph.co/problems/tags/mergesorttree" TargetMode="External"/><Relationship Id="rId101" Type="http://schemas.openxmlformats.org/officeDocument/2006/relationships/hyperlink" Target="https://www.codechef.com/tags/problems/merge-sort-tree" TargetMode="External"/><Relationship Id="rId100" Type="http://schemas.openxmlformats.org/officeDocument/2006/relationships/hyperlink" Target="https://discuss.codechef.com/t/merge-sort-tree-tutorial/14277" TargetMode="External"/><Relationship Id="rId31" Type="http://schemas.openxmlformats.org/officeDocument/2006/relationships/hyperlink" Target="https://drive.google.com/file/d/142B7ZStchmXHLdBL8vUjxG0S6-Sj1_Rg/view?usp=sharing" TargetMode="External"/><Relationship Id="rId30" Type="http://schemas.openxmlformats.org/officeDocument/2006/relationships/hyperlink" Target="https://drive.google.com/file/d/1irYBiT9Tf6iu33y5GYlRkUr4PZ9E35eU/view?usp=sharing" TargetMode="External"/><Relationship Id="rId33" Type="http://schemas.openxmlformats.org/officeDocument/2006/relationships/hyperlink" Target="https://toph.co/problems/geometry?sort=popularity_desc" TargetMode="External"/><Relationship Id="rId32" Type="http://schemas.openxmlformats.org/officeDocument/2006/relationships/hyperlink" Target="https://drive.google.com/file/d/1T6mgESEfcwFLC61QEcruy4irTt4fq_cS/view?usp=sharing" TargetMode="External"/><Relationship Id="rId35" Type="http://schemas.openxmlformats.org/officeDocument/2006/relationships/hyperlink" Target="https://www.youtube.com/watch?v=87oe8kdAjAs" TargetMode="External"/><Relationship Id="rId34" Type="http://schemas.openxmlformats.org/officeDocument/2006/relationships/hyperlink" Target="https://codeforces.com/problemset?order=BY_RATING_ASC&amp;tags=implementation" TargetMode="External"/><Relationship Id="rId37" Type="http://schemas.openxmlformats.org/officeDocument/2006/relationships/hyperlink" Target="https://drive.google.com/file/d/1a2KwvopVF955f96u1S3oE0hhD2B1j7v3/view?usp=sharing" TargetMode="External"/><Relationship Id="rId36" Type="http://schemas.openxmlformats.org/officeDocument/2006/relationships/hyperlink" Target="https://www.youtube.com/watch?v=IKDtlUMW7F4" TargetMode="External"/><Relationship Id="rId39" Type="http://schemas.openxmlformats.org/officeDocument/2006/relationships/hyperlink" Target="http://www.shafaetsplanet.com/?p=624" TargetMode="External"/><Relationship Id="rId38" Type="http://schemas.openxmlformats.org/officeDocument/2006/relationships/hyperlink" Target="https://www.youtube.com/watch?v=ZsZglqx33U8" TargetMode="External"/><Relationship Id="rId20" Type="http://schemas.openxmlformats.org/officeDocument/2006/relationships/hyperlink" Target="https://codeforces.com/problemset?order=BY_RATING_ASC" TargetMode="External"/><Relationship Id="rId22" Type="http://schemas.openxmlformats.org/officeDocument/2006/relationships/hyperlink" Target="https://drive.google.com/file/d/1um5OQ44NdGiQQYaVzRxZ1yQGWj_KfJTM/view?usp=sharing" TargetMode="External"/><Relationship Id="rId21" Type="http://schemas.openxmlformats.org/officeDocument/2006/relationships/hyperlink" Target="http://www.shafaetsplanet.com/?p=2279" TargetMode="External"/><Relationship Id="rId24" Type="http://schemas.openxmlformats.org/officeDocument/2006/relationships/hyperlink" Target="https://cses.fi/problemset" TargetMode="External"/><Relationship Id="rId23" Type="http://schemas.openxmlformats.org/officeDocument/2006/relationships/hyperlink" Target="https://codeforces.com/problemset?order=BY_RATING_ASC&amp;tags=binary+search" TargetMode="External"/><Relationship Id="rId129" Type="http://schemas.openxmlformats.org/officeDocument/2006/relationships/hyperlink" Target="mailto:faizul.cse4.bu@gmail.com" TargetMode="External"/><Relationship Id="rId128" Type="http://schemas.openxmlformats.org/officeDocument/2006/relationships/hyperlink" Target="mailto:sourav.cse4.bu@gmail.com" TargetMode="External"/><Relationship Id="rId127" Type="http://schemas.openxmlformats.org/officeDocument/2006/relationships/hyperlink" Target="https://www.codechef.com/tags/problems/fast-fourier-transform" TargetMode="External"/><Relationship Id="rId126" Type="http://schemas.openxmlformats.org/officeDocument/2006/relationships/hyperlink" Target="https://rezwanarefin01.github.io/posts/fast-fourier-transform/" TargetMode="External"/><Relationship Id="rId26" Type="http://schemas.openxmlformats.org/officeDocument/2006/relationships/hyperlink" Target="https://codeforces.com/problemset?order=BY_RATING_ASC&amp;tags=two+pointers" TargetMode="External"/><Relationship Id="rId121" Type="http://schemas.openxmlformats.org/officeDocument/2006/relationships/hyperlink" Target="https://codeforces.com/blog/entry/52492" TargetMode="External"/><Relationship Id="rId25" Type="http://schemas.openxmlformats.org/officeDocument/2006/relationships/hyperlink" Target="https://www.geeksforgeeks.org/two-pointers-technique/" TargetMode="External"/><Relationship Id="rId120" Type="http://schemas.openxmlformats.org/officeDocument/2006/relationships/hyperlink" Target="https://codeforces.com/blog/entry/81661" TargetMode="External"/><Relationship Id="rId28" Type="http://schemas.openxmlformats.org/officeDocument/2006/relationships/hyperlink" Target="https://codeforces.com/problemset?order=BY_RATING_ASC&amp;tags=bitmasks" TargetMode="External"/><Relationship Id="rId27" Type="http://schemas.openxmlformats.org/officeDocument/2006/relationships/hyperlink" Target="https://www.hackerearth.com/practice/basic-programming/bit-manipulation/basics-of-bit-manipulation/tutorial/" TargetMode="External"/><Relationship Id="rId125" Type="http://schemas.openxmlformats.org/officeDocument/2006/relationships/hyperlink" Target="https://cp-algorithms.com/string/suffix-automaton.html" TargetMode="External"/><Relationship Id="rId29" Type="http://schemas.openxmlformats.org/officeDocument/2006/relationships/hyperlink" Target="https://www.tutorialspoint.com/structure-sorting-in-cplusplus" TargetMode="External"/><Relationship Id="rId124" Type="http://schemas.openxmlformats.org/officeDocument/2006/relationships/hyperlink" Target="https://toph.co/problems/tags/persistentsegmenttree" TargetMode="External"/><Relationship Id="rId123" Type="http://schemas.openxmlformats.org/officeDocument/2006/relationships/hyperlink" Target="https://rezwanarefin01.github.io/posts/persistent-segment-tree-02/" TargetMode="External"/><Relationship Id="rId122" Type="http://schemas.openxmlformats.org/officeDocument/2006/relationships/hyperlink" Target="https://rezwanarefin01.github.io/posts/persistent-segment-tree-01/" TargetMode="External"/><Relationship Id="rId95" Type="http://schemas.openxmlformats.org/officeDocument/2006/relationships/hyperlink" Target="https://codeforces.com/blog/entry/20569" TargetMode="External"/><Relationship Id="rId94" Type="http://schemas.openxmlformats.org/officeDocument/2006/relationships/hyperlink" Target="http://www.shafaetsplanet.com/?p=1961" TargetMode="External"/><Relationship Id="rId97" Type="http://schemas.openxmlformats.org/officeDocument/2006/relationships/hyperlink" Target="https://www.topcoder.com/thrive/articles/Range%20Minimum%20Query%20and%20Lowest%20Common%20Ancestor" TargetMode="External"/><Relationship Id="rId96" Type="http://schemas.openxmlformats.org/officeDocument/2006/relationships/hyperlink" Target="http://www.shafaetsplanet.com/?p=1831" TargetMode="External"/><Relationship Id="rId11" Type="http://schemas.openxmlformats.org/officeDocument/2006/relationships/hyperlink" Target="https://drive.google.com/file/d/1eQ4NNxzlTSWXby2b-H-7ZseewE8SCSDK/view?usp=share_link" TargetMode="External"/><Relationship Id="rId99" Type="http://schemas.openxmlformats.org/officeDocument/2006/relationships/hyperlink" Target="http://www.shafaetsplanet.com/?p=1591" TargetMode="External"/><Relationship Id="rId10" Type="http://schemas.openxmlformats.org/officeDocument/2006/relationships/hyperlink" Target="http://www.shafaetsplanet.com/?p=1400" TargetMode="External"/><Relationship Id="rId98" Type="http://schemas.openxmlformats.org/officeDocument/2006/relationships/hyperlink" Target="https://lightoj.com/problems/category/rmq-lca" TargetMode="External"/><Relationship Id="rId13" Type="http://schemas.openxmlformats.org/officeDocument/2006/relationships/hyperlink" Target="https://www.beecrowd.com.br/judge/en/problems/index/1" TargetMode="External"/><Relationship Id="rId12" Type="http://schemas.openxmlformats.org/officeDocument/2006/relationships/hyperlink" Target="https://www.youtube.com/playlist?list=PLPkEK3TrAJ1M4n273I67kZvz13gsjXPkr" TargetMode="External"/><Relationship Id="rId91" Type="http://schemas.openxmlformats.org/officeDocument/2006/relationships/hyperlink" Target="https://www.youtube.com/watch?v=EienAWnUPow" TargetMode="External"/><Relationship Id="rId90" Type="http://schemas.openxmlformats.org/officeDocument/2006/relationships/hyperlink" Target="https://cp-algorithms.com/combinatorics/stars_and_bars.html" TargetMode="External"/><Relationship Id="rId93" Type="http://schemas.openxmlformats.org/officeDocument/2006/relationships/hyperlink" Target="https://www.youtube.com/watch?v=0v--9nEFfAM" TargetMode="External"/><Relationship Id="rId92" Type="http://schemas.openxmlformats.org/officeDocument/2006/relationships/hyperlink" Target="http://www.shafaetsplanet.com/?p=2714" TargetMode="External"/><Relationship Id="rId118" Type="http://schemas.openxmlformats.org/officeDocument/2006/relationships/hyperlink" Target="https://discuss.codechef.com/t/tutorial-heavy-light-decomposition/69423" TargetMode="External"/><Relationship Id="rId117" Type="http://schemas.openxmlformats.org/officeDocument/2006/relationships/hyperlink" Target="https://codeforces.com/blog/entry/44351" TargetMode="External"/><Relationship Id="rId116" Type="http://schemas.openxmlformats.org/officeDocument/2006/relationships/hyperlink" Target="https://codeforces.com/blog/entry/43230" TargetMode="External"/><Relationship Id="rId115" Type="http://schemas.openxmlformats.org/officeDocument/2006/relationships/hyperlink" Target="https://codeforces.com/blog/entry/63853" TargetMode="External"/><Relationship Id="rId119" Type="http://schemas.openxmlformats.org/officeDocument/2006/relationships/hyperlink" Target="https://www.codechef.com/tags/problems/heavy-light-decomposition" TargetMode="External"/><Relationship Id="rId15" Type="http://schemas.openxmlformats.org/officeDocument/2006/relationships/hyperlink" Target="https://drive.google.com/file/d/1_oPPOdn4peRpmL4ujykI-APj8HaMmIYQ/view?usp=sharing" TargetMode="External"/><Relationship Id="rId110" Type="http://schemas.openxmlformats.org/officeDocument/2006/relationships/hyperlink" Target="https://tanvir002700.wordpress.com/2015/01/13/suffix-array/" TargetMode="External"/><Relationship Id="rId14" Type="http://schemas.openxmlformats.org/officeDocument/2006/relationships/hyperlink" Target="https://www.cplusplus.com/" TargetMode="External"/><Relationship Id="rId17" Type="http://schemas.openxmlformats.org/officeDocument/2006/relationships/hyperlink" Target="https://www.youtube.com/watch?v=lxQSirehGP8" TargetMode="External"/><Relationship Id="rId16" Type="http://schemas.openxmlformats.org/officeDocument/2006/relationships/hyperlink" Target="https://www.youtube.com/playlist?list=PLgLCjVh3O6Sgux985GYG22xkFt9z9Sq0_" TargetMode="External"/><Relationship Id="rId19" Type="http://schemas.openxmlformats.org/officeDocument/2006/relationships/hyperlink" Target="https://drive.google.com/file/d/1dPh1LgDqRQczpTPaneH1I30LsrKKRYwi/view?usp=sharing" TargetMode="External"/><Relationship Id="rId114" Type="http://schemas.openxmlformats.org/officeDocument/2006/relationships/hyperlink" Target="https://cp-algorithms.com/string/manacher.html" TargetMode="External"/><Relationship Id="rId18" Type="http://schemas.openxmlformats.org/officeDocument/2006/relationships/hyperlink" Target="http://www.shafaetsplanet.com/?p=1313" TargetMode="External"/><Relationship Id="rId113" Type="http://schemas.openxmlformats.org/officeDocument/2006/relationships/hyperlink" Target="https://toph.co/problems/palindromic-tree" TargetMode="External"/><Relationship Id="rId112" Type="http://schemas.openxmlformats.org/officeDocument/2006/relationships/hyperlink" Target="https://rezwanarefin01.github.io/posts/palindromic-tree-01/" TargetMode="External"/><Relationship Id="rId111" Type="http://schemas.openxmlformats.org/officeDocument/2006/relationships/hyperlink" Target="https://toph.co/problems/tags/suffixstructure" TargetMode="External"/><Relationship Id="rId84" Type="http://schemas.openxmlformats.org/officeDocument/2006/relationships/hyperlink" Target="https://codeforces.com/problemset/problem/432/D" TargetMode="External"/><Relationship Id="rId83" Type="http://schemas.openxmlformats.org/officeDocument/2006/relationships/hyperlink" Target="https://medium.com/%E0%A6%AA%E0%A7%8D%E0%A6%B0%E0%A7%8B%E0%A6%97%E0%A7%8D%E0%A6%B0%E0%A6%BE%E0%A6%AE%E0%A6%BF%E0%A6%82-%E0%A6%AA%E0%A6%BE%E0%A6%A4%E0%A6%BE/z-algorithm-string-matching-algorithm%E0%A6%AA%E0%A6%B0%E0%A7%8D%E0%A6%AC-%E0%A7%A6%E0%A7%A7-663527f83131" TargetMode="External"/><Relationship Id="rId86" Type="http://schemas.openxmlformats.org/officeDocument/2006/relationships/hyperlink" Target="https://codeforces.com/contest/291/problem/E" TargetMode="External"/><Relationship Id="rId85" Type="http://schemas.openxmlformats.org/officeDocument/2006/relationships/hyperlink" Target="https://codeforces.com/problemset/problem/346/B" TargetMode="External"/><Relationship Id="rId88" Type="http://schemas.openxmlformats.org/officeDocument/2006/relationships/hyperlink" Target="https://toph.co/problems/tags/combinatorics" TargetMode="External"/><Relationship Id="rId87" Type="http://schemas.openxmlformats.org/officeDocument/2006/relationships/hyperlink" Target="https://www.youtube.com/watch?v=fEb_swNH0fY" TargetMode="External"/><Relationship Id="rId89" Type="http://schemas.openxmlformats.org/officeDocument/2006/relationships/hyperlink" Target="https://lightoj.com/problems/category/combinatorics" TargetMode="External"/><Relationship Id="rId80" Type="http://schemas.openxmlformats.org/officeDocument/2006/relationships/hyperlink" Target="http://www.shafaetsplanet.com/?p=3209" TargetMode="External"/><Relationship Id="rId82" Type="http://schemas.openxmlformats.org/officeDocument/2006/relationships/hyperlink" Target="https://cp-algorithms.com/string/z-function.html" TargetMode="External"/><Relationship Id="rId81" Type="http://schemas.openxmlformats.org/officeDocument/2006/relationships/hyperlink" Target="https://cp-algorithms.com/string/prefix-fun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hafaetsplanet.com/?p=1437" TargetMode="External"/><Relationship Id="rId5" Type="http://schemas.openxmlformats.org/officeDocument/2006/relationships/styles" Target="styles.xml"/><Relationship Id="rId6" Type="http://schemas.openxmlformats.org/officeDocument/2006/relationships/hyperlink" Target="mailto:sourav.cse4.bu@gmail.com" TargetMode="External"/><Relationship Id="rId7" Type="http://schemas.openxmlformats.org/officeDocument/2006/relationships/hyperlink" Target="mailto:faizul.cse4.bu@gmail.com" TargetMode="External"/><Relationship Id="rId8" Type="http://schemas.openxmlformats.org/officeDocument/2006/relationships/hyperlink" Target="http://www.shafaetsplanet.com/?p=1639" TargetMode="External"/><Relationship Id="rId73" Type="http://schemas.openxmlformats.org/officeDocument/2006/relationships/hyperlink" Target="https://toph.co/problems/minimum-spanning-tree" TargetMode="External"/><Relationship Id="rId72" Type="http://schemas.openxmlformats.org/officeDocument/2006/relationships/hyperlink" Target="https://codeforces.com/problemset/page/3?tags=dp&amp;order=BY_RATING_ASC" TargetMode="External"/><Relationship Id="rId75" Type="http://schemas.openxmlformats.org/officeDocument/2006/relationships/hyperlink" Target="https://returnzerooo.wordpress.com/2018/02/21/%E0%A6%9F%E0%A7%8D%E0%A6%B0%E0%A6%BF-in-out-dp/" TargetMode="External"/><Relationship Id="rId74" Type="http://schemas.openxmlformats.org/officeDocument/2006/relationships/hyperlink" Target="https://toph.co/problems/shortest-path" TargetMode="External"/><Relationship Id="rId77" Type="http://schemas.openxmlformats.org/officeDocument/2006/relationships/hyperlink" Target="https://cp-algorithms.com/string/string-hashing.html" TargetMode="External"/><Relationship Id="rId76" Type="http://schemas.openxmlformats.org/officeDocument/2006/relationships/hyperlink" Target="https://www.youtube.com/watch?v=zbV0IRWBNvU" TargetMode="External"/><Relationship Id="rId79" Type="http://schemas.openxmlformats.org/officeDocument/2006/relationships/hyperlink" Target="https://algo.codemarshal.org/contests/icpc-dhaka-19-preli/problems/A" TargetMode="External"/><Relationship Id="rId78" Type="http://schemas.openxmlformats.org/officeDocument/2006/relationships/hyperlink" Target="https://toph.co/problems/tags/hashing?sort=difficulty_asc" TargetMode="External"/><Relationship Id="rId71" Type="http://schemas.openxmlformats.org/officeDocument/2006/relationships/hyperlink" Target="https://lightoj.com/problems/category/dp" TargetMode="External"/><Relationship Id="rId70" Type="http://schemas.openxmlformats.org/officeDocument/2006/relationships/hyperlink" Target="https://lightoj.com/problems/category/bitmask-dp" TargetMode="External"/><Relationship Id="rId131" Type="http://schemas.openxmlformats.org/officeDocument/2006/relationships/footer" Target="footer1.xml"/><Relationship Id="rId130" Type="http://schemas.openxmlformats.org/officeDocument/2006/relationships/header" Target="header1.xml"/><Relationship Id="rId62" Type="http://schemas.openxmlformats.org/officeDocument/2006/relationships/hyperlink" Target="https://www.youtube.com/watch?v=a2QJZT4XDlc" TargetMode="External"/><Relationship Id="rId61" Type="http://schemas.openxmlformats.org/officeDocument/2006/relationships/hyperlink" Target="https://codeforces.com/blog/entry/45307" TargetMode="External"/><Relationship Id="rId64" Type="http://schemas.openxmlformats.org/officeDocument/2006/relationships/hyperlink" Target="https://drive.google.com/drive/folders/1AQrr8LXBO-WHTQ7KYcu08E-1fshg5WN1?usp=sharing" TargetMode="External"/><Relationship Id="rId63" Type="http://schemas.openxmlformats.org/officeDocument/2006/relationships/hyperlink" Target="https://codeforces.com/problemset?order=BY_RATING_ASC&amp;tags=interactive" TargetMode="External"/><Relationship Id="rId66" Type="http://schemas.openxmlformats.org/officeDocument/2006/relationships/hyperlink" Target="https://cp-algorithms.com/algebra/primality_tests.html" TargetMode="External"/><Relationship Id="rId65" Type="http://schemas.openxmlformats.org/officeDocument/2006/relationships/hyperlink" Target="https://cp-algorithms.com/algebra/phi-function.html" TargetMode="External"/><Relationship Id="rId68" Type="http://schemas.openxmlformats.org/officeDocument/2006/relationships/hyperlink" Target="https://codeforces.com/blog/entry/53960" TargetMode="External"/><Relationship Id="rId67" Type="http://schemas.openxmlformats.org/officeDocument/2006/relationships/hyperlink" Target="https://lightoj.com/problems/category/number-theory" TargetMode="External"/><Relationship Id="rId60" Type="http://schemas.openxmlformats.org/officeDocument/2006/relationships/hyperlink" Target="https://www.youtube.com/watch?v=2GoUYpQlAUY" TargetMode="External"/><Relationship Id="rId69" Type="http://schemas.openxmlformats.org/officeDocument/2006/relationships/hyperlink" Target="https://codeforces.com/blog/entry/81516" TargetMode="External"/><Relationship Id="rId51" Type="http://schemas.openxmlformats.org/officeDocument/2006/relationships/hyperlink" Target="https://atcoder.jp/contests/dp/tasks" TargetMode="External"/><Relationship Id="rId50" Type="http://schemas.openxmlformats.org/officeDocument/2006/relationships/hyperlink" Target="http://www.shafaetsplanet.com/?p=3638" TargetMode="External"/><Relationship Id="rId53" Type="http://schemas.openxmlformats.org/officeDocument/2006/relationships/hyperlink" Target="http://www.shafaetsplanet.com/?p=2316" TargetMode="External"/><Relationship Id="rId52" Type="http://schemas.openxmlformats.org/officeDocument/2006/relationships/hyperlink" Target="https://codeforces.com/problemset/page/2?tags=dp&amp;order=BY_RATING_ASC" TargetMode="External"/><Relationship Id="rId55" Type="http://schemas.openxmlformats.org/officeDocument/2006/relationships/hyperlink" Target="https://cp-algorithms.com/data_structures/segment_tree.html" TargetMode="External"/><Relationship Id="rId54" Type="http://schemas.openxmlformats.org/officeDocument/2006/relationships/hyperlink" Target="http://www.shafaetsplanet.com/?p=1557" TargetMode="External"/><Relationship Id="rId57" Type="http://schemas.openxmlformats.org/officeDocument/2006/relationships/hyperlink" Target="https://codeforces.com/blog/entry/11080" TargetMode="External"/><Relationship Id="rId56" Type="http://schemas.openxmlformats.org/officeDocument/2006/relationships/hyperlink" Target="https://www.youtube.com/watch?v=MiBrJTNOEP0" TargetMode="External"/><Relationship Id="rId59" Type="http://schemas.openxmlformats.org/officeDocument/2006/relationships/hyperlink" Target="http://www.shafaetsplanet.com/?p=2608" TargetMode="External"/><Relationship Id="rId58" Type="http://schemas.openxmlformats.org/officeDocument/2006/relationships/hyperlink" Target="http://www.shafaetsplanet.com/?p=2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